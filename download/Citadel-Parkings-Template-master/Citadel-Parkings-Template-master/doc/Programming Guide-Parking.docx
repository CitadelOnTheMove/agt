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DA1" w:rsidRDefault="008D61E2" w:rsidP="00CD2DA1">
      <w:pPr>
        <w:shd w:val="clear" w:color="auto" w:fill="000000"/>
        <w:jc w:val="center"/>
        <w:rPr>
          <w:b/>
          <w:sz w:val="48"/>
          <w:szCs w:val="48"/>
        </w:rPr>
      </w:pPr>
      <w:r>
        <w:rPr>
          <w:b/>
          <w:sz w:val="48"/>
          <w:szCs w:val="48"/>
        </w:rPr>
        <w:t>Programming</w:t>
      </w:r>
      <w:r w:rsidR="00CD2DA1">
        <w:rPr>
          <w:b/>
          <w:sz w:val="48"/>
          <w:szCs w:val="48"/>
        </w:rPr>
        <w:t xml:space="preserve"> Guide</w:t>
      </w:r>
    </w:p>
    <w:p w:rsidR="00CD2DA1" w:rsidRDefault="00CD2DA1" w:rsidP="00CD2DA1">
      <w:pPr>
        <w:ind w:right="-301"/>
        <w:outlineLvl w:val="0"/>
        <w:rPr>
          <w:b/>
          <w:sz w:val="22"/>
        </w:rPr>
      </w:pPr>
    </w:p>
    <w:p w:rsidR="00CD2DA1" w:rsidRDefault="00CD2DA1" w:rsidP="00CD2DA1">
      <w:pPr>
        <w:ind w:right="-301"/>
        <w:outlineLvl w:val="0"/>
        <w:rPr>
          <w:b/>
          <w:sz w:val="22"/>
        </w:rPr>
      </w:pPr>
    </w:p>
    <w:p w:rsidR="00CD2DA1" w:rsidRDefault="00CD2DA1" w:rsidP="00CD2DA1">
      <w:pPr>
        <w:ind w:right="-301"/>
        <w:jc w:val="center"/>
        <w:outlineLvl w:val="0"/>
        <w:rPr>
          <w:b/>
          <w:sz w:val="28"/>
          <w:szCs w:val="28"/>
        </w:rPr>
      </w:pPr>
      <w:bookmarkStart w:id="0" w:name="_Toc341960345"/>
      <w:r w:rsidRPr="00CD2DA1">
        <w:rPr>
          <w:b/>
          <w:sz w:val="28"/>
          <w:szCs w:val="28"/>
        </w:rPr>
        <w:t>CITADEL…on the move</w:t>
      </w:r>
      <w:bookmarkEnd w:id="0"/>
    </w:p>
    <w:p w:rsidR="00CD2DA1" w:rsidRPr="00CD2DA1" w:rsidRDefault="00CD2DA1" w:rsidP="00CD2DA1">
      <w:pPr>
        <w:ind w:right="-301"/>
        <w:jc w:val="center"/>
        <w:outlineLvl w:val="0"/>
        <w:rPr>
          <w:b/>
          <w:sz w:val="28"/>
          <w:szCs w:val="28"/>
        </w:rPr>
      </w:pPr>
    </w:p>
    <w:p w:rsidR="00CD2DA1" w:rsidRDefault="00CD2DA1" w:rsidP="00CD2DA1">
      <w:pPr>
        <w:pBdr>
          <w:bottom w:val="single" w:sz="4" w:space="1" w:color="auto"/>
        </w:pBdr>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446F4A" w:rsidP="00CD2DA1">
      <w:pPr>
        <w:suppressAutoHyphens/>
        <w:ind w:right="709"/>
        <w:jc w:val="center"/>
        <w:rPr>
          <w:rFonts w:ascii="Arial" w:hAnsi="Arial"/>
          <w:b/>
          <w:sz w:val="28"/>
          <w:szCs w:val="28"/>
        </w:rPr>
      </w:pPr>
      <w:r>
        <w:rPr>
          <w:rFonts w:ascii="Arial" w:hAnsi="Arial"/>
          <w:b/>
          <w:sz w:val="28"/>
          <w:szCs w:val="28"/>
        </w:rPr>
        <w:t>Mobile Application Template</w:t>
      </w:r>
      <w:r w:rsidR="00CD2DA1">
        <w:rPr>
          <w:rFonts w:ascii="Arial" w:hAnsi="Arial"/>
          <w:b/>
          <w:sz w:val="28"/>
          <w:szCs w:val="28"/>
        </w:rPr>
        <w:t xml:space="preserve">: </w:t>
      </w:r>
      <w:r>
        <w:rPr>
          <w:rFonts w:ascii="Arial" w:hAnsi="Arial"/>
          <w:b/>
          <w:sz w:val="28"/>
          <w:szCs w:val="28"/>
        </w:rPr>
        <w:t xml:space="preserve">‘Parking Lots’ </w:t>
      </w:r>
    </w:p>
    <w:p w:rsidR="00CD2DA1" w:rsidRDefault="00CD2DA1" w:rsidP="00CD2DA1">
      <w:pPr>
        <w:suppressAutoHyphens/>
        <w:ind w:right="709"/>
        <w:jc w:val="center"/>
        <w:rPr>
          <w:rFonts w:ascii="Arial" w:hAnsi="Arial"/>
          <w:b/>
          <w:sz w:val="22"/>
        </w:rPr>
      </w:pPr>
    </w:p>
    <w:p w:rsidR="00CD2DA1" w:rsidRDefault="00CD2DA1" w:rsidP="00CD2DA1">
      <w:pPr>
        <w:pBdr>
          <w:bottom w:val="single" w:sz="4" w:space="1" w:color="auto"/>
        </w:pBdr>
        <w:rPr>
          <w:rFonts w:ascii="Arial" w:hAnsi="Arial"/>
          <w:b/>
          <w:sz w:val="22"/>
        </w:rPr>
      </w:pPr>
    </w:p>
    <w:p w:rsidR="00CD2DA1" w:rsidRDefault="00CD2DA1" w:rsidP="00CD2DA1">
      <w:pPr>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Default="00CD2DA1" w:rsidP="00CD2DA1">
      <w:pPr>
        <w:suppressAutoHyphens/>
        <w:ind w:right="709"/>
        <w:rPr>
          <w:rFonts w:ascii="Arial" w:hAnsi="Arial"/>
          <w:b/>
          <w:sz w:val="22"/>
        </w:rPr>
      </w:pPr>
    </w:p>
    <w:p w:rsidR="00CD2DA1" w:rsidRPr="00476780" w:rsidRDefault="00CD2DA1" w:rsidP="00CD2DA1">
      <w:pPr>
        <w:suppressAutoHyphens/>
        <w:ind w:right="709"/>
        <w:rPr>
          <w:rFonts w:ascii="Arial" w:hAnsi="Arial"/>
          <w:b/>
          <w:sz w:val="22"/>
        </w:rPr>
      </w:pPr>
    </w:p>
    <w:p w:rsidR="00CD2DA1" w:rsidRDefault="00CD2DA1">
      <w:pPr>
        <w:spacing w:before="0" w:after="0"/>
        <w:jc w:val="left"/>
        <w:rPr>
          <w:rFonts w:ascii="Arial" w:hAnsi="Arial"/>
          <w:b/>
          <w:sz w:val="16"/>
          <w:szCs w:val="16"/>
        </w:rPr>
      </w:pPr>
      <w:r w:rsidRPr="0063017F">
        <w:rPr>
          <w:rFonts w:ascii="Arial" w:hAnsi="Arial"/>
          <w:b/>
          <w:sz w:val="16"/>
          <w:szCs w:val="16"/>
        </w:rPr>
        <w:t>Project co-funded by the European Commission within the  ICT Policy Support Programme</w:t>
      </w:r>
    </w:p>
    <w:sdt>
      <w:sdtPr>
        <w:rPr>
          <w:bCs/>
        </w:rPr>
        <w:id w:val="994833779"/>
        <w:docPartObj>
          <w:docPartGallery w:val="Table of Contents"/>
          <w:docPartUnique/>
        </w:docPartObj>
      </w:sdtPr>
      <w:sdtEndPr>
        <w:rPr>
          <w:b/>
          <w:bCs w:val="0"/>
          <w:noProof/>
        </w:rPr>
      </w:sdtEndPr>
      <w:sdtContent>
        <w:p w:rsidR="00E2721C" w:rsidRDefault="00E2721C" w:rsidP="00CD2DA1">
          <w:pPr>
            <w:spacing w:before="0" w:after="0"/>
            <w:jc w:val="left"/>
          </w:pPr>
          <w:r>
            <w:t>Table of Contents</w:t>
          </w:r>
        </w:p>
        <w:p w:rsidR="00D54A4F" w:rsidRDefault="0045293F">
          <w:pPr>
            <w:pStyle w:val="TOC1"/>
            <w:tabs>
              <w:tab w:val="right" w:leader="dot" w:pos="10070"/>
            </w:tabs>
            <w:rPr>
              <w:rFonts w:asciiTheme="minorHAnsi" w:eastAsiaTheme="minorEastAsia" w:hAnsiTheme="minorHAnsi" w:cstheme="minorBidi"/>
              <w:b w:val="0"/>
              <w:noProof/>
              <w:sz w:val="22"/>
              <w:szCs w:val="22"/>
            </w:rPr>
          </w:pPr>
          <w:r>
            <w:fldChar w:fldCharType="begin"/>
          </w:r>
          <w:r w:rsidR="00E2721C">
            <w:instrText xml:space="preserve"> TOC \o "1-3" \h \z \u </w:instrText>
          </w:r>
          <w:r>
            <w:fldChar w:fldCharType="separate"/>
          </w:r>
          <w:hyperlink w:anchor="_Toc341960345" w:history="1">
            <w:r w:rsidR="00D54A4F" w:rsidRPr="00B61DF1">
              <w:rPr>
                <w:rStyle w:val="Hyperlink"/>
                <w:noProof/>
              </w:rPr>
              <w:t>CITADEL…on the move</w:t>
            </w:r>
            <w:r w:rsidR="00D54A4F">
              <w:rPr>
                <w:noProof/>
                <w:webHidden/>
              </w:rPr>
              <w:tab/>
            </w:r>
            <w:r w:rsidR="00D54A4F">
              <w:rPr>
                <w:noProof/>
                <w:webHidden/>
              </w:rPr>
              <w:fldChar w:fldCharType="begin"/>
            </w:r>
            <w:r w:rsidR="00D54A4F">
              <w:rPr>
                <w:noProof/>
                <w:webHidden/>
              </w:rPr>
              <w:instrText xml:space="preserve"> PAGEREF _Toc341960345 \h </w:instrText>
            </w:r>
            <w:r w:rsidR="00D54A4F">
              <w:rPr>
                <w:noProof/>
                <w:webHidden/>
              </w:rPr>
            </w:r>
            <w:r w:rsidR="00D54A4F">
              <w:rPr>
                <w:noProof/>
                <w:webHidden/>
              </w:rPr>
              <w:fldChar w:fldCharType="separate"/>
            </w:r>
            <w:r w:rsidR="00D54A4F">
              <w:rPr>
                <w:noProof/>
                <w:webHidden/>
              </w:rPr>
              <w:t>1</w:t>
            </w:r>
            <w:r w:rsidR="00D54A4F">
              <w:rPr>
                <w:noProof/>
                <w:webHidden/>
              </w:rPr>
              <w:fldChar w:fldCharType="end"/>
            </w:r>
          </w:hyperlink>
        </w:p>
        <w:p w:rsidR="00D54A4F" w:rsidRDefault="00693D20">
          <w:pPr>
            <w:pStyle w:val="TOC1"/>
            <w:tabs>
              <w:tab w:val="left" w:pos="600"/>
              <w:tab w:val="right" w:leader="dot" w:pos="10070"/>
            </w:tabs>
            <w:rPr>
              <w:rFonts w:asciiTheme="minorHAnsi" w:eastAsiaTheme="minorEastAsia" w:hAnsiTheme="minorHAnsi" w:cstheme="minorBidi"/>
              <w:b w:val="0"/>
              <w:noProof/>
              <w:sz w:val="22"/>
              <w:szCs w:val="22"/>
            </w:rPr>
          </w:pPr>
          <w:hyperlink w:anchor="_Toc341960346" w:history="1">
            <w:r w:rsidR="00D54A4F" w:rsidRPr="00B61DF1">
              <w:rPr>
                <w:rStyle w:val="Hyperlink"/>
                <w:noProof/>
                <w:lang w:val="en-GB" w:eastAsia="en-GB"/>
              </w:rPr>
              <w:t>1.</w:t>
            </w:r>
            <w:r w:rsidR="00D54A4F">
              <w:rPr>
                <w:rFonts w:asciiTheme="minorHAnsi" w:eastAsiaTheme="minorEastAsia" w:hAnsiTheme="minorHAnsi" w:cstheme="minorBidi"/>
                <w:b w:val="0"/>
                <w:noProof/>
                <w:sz w:val="22"/>
                <w:szCs w:val="22"/>
              </w:rPr>
              <w:tab/>
            </w:r>
            <w:r w:rsidR="00D54A4F" w:rsidRPr="00B61DF1">
              <w:rPr>
                <w:rStyle w:val="Hyperlink"/>
                <w:noProof/>
                <w:lang w:val="en-GB" w:eastAsia="en-GB"/>
              </w:rPr>
              <w:t>Configuring the template</w:t>
            </w:r>
            <w:r w:rsidR="00D54A4F">
              <w:rPr>
                <w:noProof/>
                <w:webHidden/>
              </w:rPr>
              <w:tab/>
            </w:r>
            <w:r w:rsidR="00D54A4F">
              <w:rPr>
                <w:noProof/>
                <w:webHidden/>
              </w:rPr>
              <w:fldChar w:fldCharType="begin"/>
            </w:r>
            <w:r w:rsidR="00D54A4F">
              <w:rPr>
                <w:noProof/>
                <w:webHidden/>
              </w:rPr>
              <w:instrText xml:space="preserve"> PAGEREF _Toc341960346 \h </w:instrText>
            </w:r>
            <w:r w:rsidR="00D54A4F">
              <w:rPr>
                <w:noProof/>
                <w:webHidden/>
              </w:rPr>
            </w:r>
            <w:r w:rsidR="00D54A4F">
              <w:rPr>
                <w:noProof/>
                <w:webHidden/>
              </w:rPr>
              <w:fldChar w:fldCharType="separate"/>
            </w:r>
            <w:r w:rsidR="00D54A4F">
              <w:rPr>
                <w:noProof/>
                <w:webHidden/>
              </w:rPr>
              <w:t>3</w:t>
            </w:r>
            <w:r w:rsidR="00D54A4F">
              <w:rPr>
                <w:noProof/>
                <w:webHidden/>
              </w:rPr>
              <w:fldChar w:fldCharType="end"/>
            </w:r>
          </w:hyperlink>
        </w:p>
        <w:p w:rsidR="00D54A4F" w:rsidRDefault="00693D20">
          <w:pPr>
            <w:pStyle w:val="TOC1"/>
            <w:tabs>
              <w:tab w:val="left" w:pos="600"/>
              <w:tab w:val="right" w:leader="dot" w:pos="10070"/>
            </w:tabs>
            <w:rPr>
              <w:rFonts w:asciiTheme="minorHAnsi" w:eastAsiaTheme="minorEastAsia" w:hAnsiTheme="minorHAnsi" w:cstheme="minorBidi"/>
              <w:b w:val="0"/>
              <w:noProof/>
              <w:sz w:val="22"/>
              <w:szCs w:val="22"/>
            </w:rPr>
          </w:pPr>
          <w:hyperlink w:anchor="_Toc341960347" w:history="1">
            <w:r w:rsidR="00D54A4F" w:rsidRPr="00B61DF1">
              <w:rPr>
                <w:rStyle w:val="Hyperlink"/>
                <w:noProof/>
                <w:lang w:val="en-GB" w:eastAsia="en-GB"/>
              </w:rPr>
              <w:t>2.</w:t>
            </w:r>
            <w:r w:rsidR="00D54A4F">
              <w:rPr>
                <w:rFonts w:asciiTheme="minorHAnsi" w:eastAsiaTheme="minorEastAsia" w:hAnsiTheme="minorHAnsi" w:cstheme="minorBidi"/>
                <w:b w:val="0"/>
                <w:noProof/>
                <w:sz w:val="22"/>
                <w:szCs w:val="22"/>
              </w:rPr>
              <w:tab/>
            </w:r>
            <w:r w:rsidR="00D54A4F" w:rsidRPr="00B61DF1">
              <w:rPr>
                <w:rStyle w:val="Hyperlink"/>
                <w:noProof/>
                <w:lang w:val="en-GB" w:eastAsia="en-GB"/>
              </w:rPr>
              <w:t>Structure of the code</w:t>
            </w:r>
            <w:r w:rsidR="00D54A4F">
              <w:rPr>
                <w:noProof/>
                <w:webHidden/>
              </w:rPr>
              <w:tab/>
            </w:r>
            <w:r w:rsidR="00D54A4F">
              <w:rPr>
                <w:noProof/>
                <w:webHidden/>
              </w:rPr>
              <w:fldChar w:fldCharType="begin"/>
            </w:r>
            <w:r w:rsidR="00D54A4F">
              <w:rPr>
                <w:noProof/>
                <w:webHidden/>
              </w:rPr>
              <w:instrText xml:space="preserve"> PAGEREF _Toc341960347 \h </w:instrText>
            </w:r>
            <w:r w:rsidR="00D54A4F">
              <w:rPr>
                <w:noProof/>
                <w:webHidden/>
              </w:rPr>
            </w:r>
            <w:r w:rsidR="00D54A4F">
              <w:rPr>
                <w:noProof/>
                <w:webHidden/>
              </w:rPr>
              <w:fldChar w:fldCharType="separate"/>
            </w:r>
            <w:r w:rsidR="00D54A4F">
              <w:rPr>
                <w:noProof/>
                <w:webHidden/>
              </w:rPr>
              <w:t>3</w:t>
            </w:r>
            <w:r w:rsidR="00D54A4F">
              <w:rPr>
                <w:noProof/>
                <w:webHidden/>
              </w:rPr>
              <w:fldChar w:fldCharType="end"/>
            </w:r>
          </w:hyperlink>
        </w:p>
        <w:p w:rsidR="00D54A4F" w:rsidRDefault="00693D20">
          <w:pPr>
            <w:pStyle w:val="TOC2"/>
            <w:tabs>
              <w:tab w:val="left" w:pos="800"/>
              <w:tab w:val="right" w:leader="dot" w:pos="10070"/>
            </w:tabs>
            <w:rPr>
              <w:rFonts w:asciiTheme="minorHAnsi" w:eastAsiaTheme="minorEastAsia" w:hAnsiTheme="minorHAnsi" w:cstheme="minorBidi"/>
              <w:b w:val="0"/>
              <w:noProof/>
            </w:rPr>
          </w:pPr>
          <w:hyperlink w:anchor="_Toc341960348" w:history="1">
            <w:r w:rsidR="00D54A4F" w:rsidRPr="00B61DF1">
              <w:rPr>
                <w:rStyle w:val="Hyperlink"/>
                <w:noProof/>
                <w:lang w:val="en-GB" w:eastAsia="en-GB"/>
              </w:rPr>
              <w:t>2.1</w:t>
            </w:r>
            <w:r w:rsidR="00D54A4F">
              <w:rPr>
                <w:rFonts w:asciiTheme="minorHAnsi" w:eastAsiaTheme="minorEastAsia" w:hAnsiTheme="minorHAnsi" w:cstheme="minorBidi"/>
                <w:b w:val="0"/>
                <w:noProof/>
              </w:rPr>
              <w:tab/>
            </w:r>
            <w:r w:rsidR="00D54A4F" w:rsidRPr="00B61DF1">
              <w:rPr>
                <w:rStyle w:val="Hyperlink"/>
                <w:noProof/>
                <w:lang w:val="en-GB" w:eastAsia="en-GB"/>
              </w:rPr>
              <w:t>HTML</w:t>
            </w:r>
            <w:r w:rsidR="00D54A4F">
              <w:rPr>
                <w:noProof/>
                <w:webHidden/>
              </w:rPr>
              <w:tab/>
            </w:r>
            <w:r w:rsidR="00D54A4F">
              <w:rPr>
                <w:noProof/>
                <w:webHidden/>
              </w:rPr>
              <w:fldChar w:fldCharType="begin"/>
            </w:r>
            <w:r w:rsidR="00D54A4F">
              <w:rPr>
                <w:noProof/>
                <w:webHidden/>
              </w:rPr>
              <w:instrText xml:space="preserve"> PAGEREF _Toc341960348 \h </w:instrText>
            </w:r>
            <w:r w:rsidR="00D54A4F">
              <w:rPr>
                <w:noProof/>
                <w:webHidden/>
              </w:rPr>
            </w:r>
            <w:r w:rsidR="00D54A4F">
              <w:rPr>
                <w:noProof/>
                <w:webHidden/>
              </w:rPr>
              <w:fldChar w:fldCharType="separate"/>
            </w:r>
            <w:r w:rsidR="00D54A4F">
              <w:rPr>
                <w:noProof/>
                <w:webHidden/>
              </w:rPr>
              <w:t>3</w:t>
            </w:r>
            <w:r w:rsidR="00D54A4F">
              <w:rPr>
                <w:noProof/>
                <w:webHidden/>
              </w:rPr>
              <w:fldChar w:fldCharType="end"/>
            </w:r>
          </w:hyperlink>
        </w:p>
        <w:p w:rsidR="00D54A4F" w:rsidRDefault="00693D20">
          <w:pPr>
            <w:pStyle w:val="TOC2"/>
            <w:tabs>
              <w:tab w:val="left" w:pos="800"/>
              <w:tab w:val="right" w:leader="dot" w:pos="10070"/>
            </w:tabs>
            <w:rPr>
              <w:rFonts w:asciiTheme="minorHAnsi" w:eastAsiaTheme="minorEastAsia" w:hAnsiTheme="minorHAnsi" w:cstheme="minorBidi"/>
              <w:b w:val="0"/>
              <w:noProof/>
            </w:rPr>
          </w:pPr>
          <w:hyperlink w:anchor="_Toc341960349" w:history="1">
            <w:r w:rsidR="00D54A4F" w:rsidRPr="00B61DF1">
              <w:rPr>
                <w:rStyle w:val="Hyperlink"/>
                <w:noProof/>
                <w:lang w:val="en-GB" w:eastAsia="en-GB"/>
              </w:rPr>
              <w:t>2.2</w:t>
            </w:r>
            <w:r w:rsidR="00D54A4F">
              <w:rPr>
                <w:rFonts w:asciiTheme="minorHAnsi" w:eastAsiaTheme="minorEastAsia" w:hAnsiTheme="minorHAnsi" w:cstheme="minorBidi"/>
                <w:b w:val="0"/>
                <w:noProof/>
              </w:rPr>
              <w:tab/>
            </w:r>
            <w:r w:rsidR="00D54A4F" w:rsidRPr="00B61DF1">
              <w:rPr>
                <w:rStyle w:val="Hyperlink"/>
                <w:noProof/>
                <w:lang w:val="en-GB" w:eastAsia="en-GB"/>
              </w:rPr>
              <w:t>Javascript</w:t>
            </w:r>
            <w:r w:rsidR="00D54A4F">
              <w:rPr>
                <w:noProof/>
                <w:webHidden/>
              </w:rPr>
              <w:tab/>
            </w:r>
            <w:r w:rsidR="00D54A4F">
              <w:rPr>
                <w:noProof/>
                <w:webHidden/>
              </w:rPr>
              <w:fldChar w:fldCharType="begin"/>
            </w:r>
            <w:r w:rsidR="00D54A4F">
              <w:rPr>
                <w:noProof/>
                <w:webHidden/>
              </w:rPr>
              <w:instrText xml:space="preserve"> PAGEREF _Toc341960349 \h </w:instrText>
            </w:r>
            <w:r w:rsidR="00D54A4F">
              <w:rPr>
                <w:noProof/>
                <w:webHidden/>
              </w:rPr>
            </w:r>
            <w:r w:rsidR="00D54A4F">
              <w:rPr>
                <w:noProof/>
                <w:webHidden/>
              </w:rPr>
              <w:fldChar w:fldCharType="separate"/>
            </w:r>
            <w:r w:rsidR="00D54A4F">
              <w:rPr>
                <w:noProof/>
                <w:webHidden/>
              </w:rPr>
              <w:t>4</w:t>
            </w:r>
            <w:r w:rsidR="00D54A4F">
              <w:rPr>
                <w:noProof/>
                <w:webHidden/>
              </w:rPr>
              <w:fldChar w:fldCharType="end"/>
            </w:r>
          </w:hyperlink>
        </w:p>
        <w:p w:rsidR="00D54A4F" w:rsidRDefault="00693D20">
          <w:pPr>
            <w:pStyle w:val="TOC1"/>
            <w:tabs>
              <w:tab w:val="left" w:pos="600"/>
              <w:tab w:val="right" w:leader="dot" w:pos="10070"/>
            </w:tabs>
            <w:rPr>
              <w:rFonts w:asciiTheme="minorHAnsi" w:eastAsiaTheme="minorEastAsia" w:hAnsiTheme="minorHAnsi" w:cstheme="minorBidi"/>
              <w:b w:val="0"/>
              <w:noProof/>
              <w:sz w:val="22"/>
              <w:szCs w:val="22"/>
            </w:rPr>
          </w:pPr>
          <w:hyperlink w:anchor="_Toc341960350" w:history="1">
            <w:r w:rsidR="00D54A4F" w:rsidRPr="00B61DF1">
              <w:rPr>
                <w:rStyle w:val="Hyperlink"/>
                <w:noProof/>
                <w:lang w:val="en-GB" w:eastAsia="en-GB"/>
              </w:rPr>
              <w:t>3.</w:t>
            </w:r>
            <w:r w:rsidR="00D54A4F">
              <w:rPr>
                <w:rFonts w:asciiTheme="minorHAnsi" w:eastAsiaTheme="minorEastAsia" w:hAnsiTheme="minorHAnsi" w:cstheme="minorBidi"/>
                <w:b w:val="0"/>
                <w:noProof/>
                <w:sz w:val="22"/>
                <w:szCs w:val="22"/>
              </w:rPr>
              <w:tab/>
            </w:r>
            <w:r w:rsidR="00D54A4F" w:rsidRPr="00B61DF1">
              <w:rPr>
                <w:rStyle w:val="Hyperlink"/>
                <w:noProof/>
                <w:lang w:val="en-GB" w:eastAsia="en-GB"/>
              </w:rPr>
              <w:t>CITADEL common POI format</w:t>
            </w:r>
            <w:r w:rsidR="00D54A4F">
              <w:rPr>
                <w:noProof/>
                <w:webHidden/>
              </w:rPr>
              <w:tab/>
            </w:r>
            <w:r w:rsidR="00D54A4F">
              <w:rPr>
                <w:noProof/>
                <w:webHidden/>
              </w:rPr>
              <w:fldChar w:fldCharType="begin"/>
            </w:r>
            <w:r w:rsidR="00D54A4F">
              <w:rPr>
                <w:noProof/>
                <w:webHidden/>
              </w:rPr>
              <w:instrText xml:space="preserve"> PAGEREF _Toc341960350 \h </w:instrText>
            </w:r>
            <w:r w:rsidR="00D54A4F">
              <w:rPr>
                <w:noProof/>
                <w:webHidden/>
              </w:rPr>
            </w:r>
            <w:r w:rsidR="00D54A4F">
              <w:rPr>
                <w:noProof/>
                <w:webHidden/>
              </w:rPr>
              <w:fldChar w:fldCharType="separate"/>
            </w:r>
            <w:r w:rsidR="00D54A4F">
              <w:rPr>
                <w:noProof/>
                <w:webHidden/>
              </w:rPr>
              <w:t>4</w:t>
            </w:r>
            <w:r w:rsidR="00D54A4F">
              <w:rPr>
                <w:noProof/>
                <w:webHidden/>
              </w:rPr>
              <w:fldChar w:fldCharType="end"/>
            </w:r>
          </w:hyperlink>
        </w:p>
        <w:p w:rsidR="00D54A4F" w:rsidRDefault="00693D20">
          <w:pPr>
            <w:pStyle w:val="TOC2"/>
            <w:tabs>
              <w:tab w:val="left" w:pos="800"/>
              <w:tab w:val="right" w:leader="dot" w:pos="10070"/>
            </w:tabs>
            <w:rPr>
              <w:rFonts w:asciiTheme="minorHAnsi" w:eastAsiaTheme="minorEastAsia" w:hAnsiTheme="minorHAnsi" w:cstheme="minorBidi"/>
              <w:b w:val="0"/>
              <w:noProof/>
            </w:rPr>
          </w:pPr>
          <w:hyperlink w:anchor="_Toc341960351" w:history="1">
            <w:r w:rsidR="00D54A4F" w:rsidRPr="00B61DF1">
              <w:rPr>
                <w:rStyle w:val="Hyperlink"/>
                <w:noProof/>
                <w:lang w:val="en-GB" w:eastAsia="en-GB"/>
              </w:rPr>
              <w:t>3.1</w:t>
            </w:r>
            <w:r w:rsidR="00D54A4F">
              <w:rPr>
                <w:rFonts w:asciiTheme="minorHAnsi" w:eastAsiaTheme="minorEastAsia" w:hAnsiTheme="minorHAnsi" w:cstheme="minorBidi"/>
                <w:b w:val="0"/>
                <w:noProof/>
              </w:rPr>
              <w:tab/>
            </w:r>
            <w:r w:rsidR="00D54A4F" w:rsidRPr="00B61DF1">
              <w:rPr>
                <w:rStyle w:val="Hyperlink"/>
                <w:noProof/>
                <w:lang w:val="en-GB" w:eastAsia="en-GB"/>
              </w:rPr>
              <w:t>Introduction</w:t>
            </w:r>
            <w:r w:rsidR="00D54A4F">
              <w:rPr>
                <w:noProof/>
                <w:webHidden/>
              </w:rPr>
              <w:tab/>
            </w:r>
            <w:r w:rsidR="00D54A4F">
              <w:rPr>
                <w:noProof/>
                <w:webHidden/>
              </w:rPr>
              <w:fldChar w:fldCharType="begin"/>
            </w:r>
            <w:r w:rsidR="00D54A4F">
              <w:rPr>
                <w:noProof/>
                <w:webHidden/>
              </w:rPr>
              <w:instrText xml:space="preserve"> PAGEREF _Toc341960351 \h </w:instrText>
            </w:r>
            <w:r w:rsidR="00D54A4F">
              <w:rPr>
                <w:noProof/>
                <w:webHidden/>
              </w:rPr>
            </w:r>
            <w:r w:rsidR="00D54A4F">
              <w:rPr>
                <w:noProof/>
                <w:webHidden/>
              </w:rPr>
              <w:fldChar w:fldCharType="separate"/>
            </w:r>
            <w:r w:rsidR="00D54A4F">
              <w:rPr>
                <w:noProof/>
                <w:webHidden/>
              </w:rPr>
              <w:t>4</w:t>
            </w:r>
            <w:r w:rsidR="00D54A4F">
              <w:rPr>
                <w:noProof/>
                <w:webHidden/>
              </w:rPr>
              <w:fldChar w:fldCharType="end"/>
            </w:r>
          </w:hyperlink>
        </w:p>
        <w:p w:rsidR="00D54A4F" w:rsidRDefault="00693D20">
          <w:pPr>
            <w:pStyle w:val="TOC2"/>
            <w:tabs>
              <w:tab w:val="left" w:pos="800"/>
              <w:tab w:val="right" w:leader="dot" w:pos="10070"/>
            </w:tabs>
            <w:rPr>
              <w:rFonts w:asciiTheme="minorHAnsi" w:eastAsiaTheme="minorEastAsia" w:hAnsiTheme="minorHAnsi" w:cstheme="minorBidi"/>
              <w:b w:val="0"/>
              <w:noProof/>
            </w:rPr>
          </w:pPr>
          <w:hyperlink w:anchor="_Toc341960352" w:history="1">
            <w:r w:rsidR="00D54A4F" w:rsidRPr="00B61DF1">
              <w:rPr>
                <w:rStyle w:val="Hyperlink"/>
                <w:noProof/>
              </w:rPr>
              <w:t>3.2</w:t>
            </w:r>
            <w:r w:rsidR="00D54A4F">
              <w:rPr>
                <w:rFonts w:asciiTheme="minorHAnsi" w:eastAsiaTheme="minorEastAsia" w:hAnsiTheme="minorHAnsi" w:cstheme="minorBidi"/>
                <w:b w:val="0"/>
                <w:noProof/>
              </w:rPr>
              <w:tab/>
            </w:r>
            <w:r w:rsidR="00D54A4F" w:rsidRPr="00B61DF1">
              <w:rPr>
                <w:rStyle w:val="Hyperlink"/>
                <w:noProof/>
              </w:rPr>
              <w:t>JSON Example</w:t>
            </w:r>
            <w:r w:rsidR="00D54A4F">
              <w:rPr>
                <w:noProof/>
                <w:webHidden/>
              </w:rPr>
              <w:tab/>
            </w:r>
            <w:r w:rsidR="00D54A4F">
              <w:rPr>
                <w:noProof/>
                <w:webHidden/>
              </w:rPr>
              <w:fldChar w:fldCharType="begin"/>
            </w:r>
            <w:r w:rsidR="00D54A4F">
              <w:rPr>
                <w:noProof/>
                <w:webHidden/>
              </w:rPr>
              <w:instrText xml:space="preserve"> PAGEREF _Toc341960352 \h </w:instrText>
            </w:r>
            <w:r w:rsidR="00D54A4F">
              <w:rPr>
                <w:noProof/>
                <w:webHidden/>
              </w:rPr>
            </w:r>
            <w:r w:rsidR="00D54A4F">
              <w:rPr>
                <w:noProof/>
                <w:webHidden/>
              </w:rPr>
              <w:fldChar w:fldCharType="separate"/>
            </w:r>
            <w:r w:rsidR="00D54A4F">
              <w:rPr>
                <w:noProof/>
                <w:webHidden/>
              </w:rPr>
              <w:t>5</w:t>
            </w:r>
            <w:r w:rsidR="00D54A4F">
              <w:rPr>
                <w:noProof/>
                <w:webHidden/>
              </w:rPr>
              <w:fldChar w:fldCharType="end"/>
            </w:r>
          </w:hyperlink>
        </w:p>
        <w:p w:rsidR="00D54A4F" w:rsidRDefault="00693D20">
          <w:pPr>
            <w:pStyle w:val="TOC2"/>
            <w:tabs>
              <w:tab w:val="left" w:pos="800"/>
              <w:tab w:val="right" w:leader="dot" w:pos="10070"/>
            </w:tabs>
            <w:rPr>
              <w:rFonts w:asciiTheme="minorHAnsi" w:eastAsiaTheme="minorEastAsia" w:hAnsiTheme="minorHAnsi" w:cstheme="minorBidi"/>
              <w:b w:val="0"/>
              <w:noProof/>
            </w:rPr>
          </w:pPr>
          <w:hyperlink w:anchor="_Toc341960353" w:history="1">
            <w:r w:rsidR="00D54A4F" w:rsidRPr="00B61DF1">
              <w:rPr>
                <w:rStyle w:val="Hyperlink"/>
                <w:noProof/>
              </w:rPr>
              <w:t>3.3</w:t>
            </w:r>
            <w:r w:rsidR="00D54A4F">
              <w:rPr>
                <w:rFonts w:asciiTheme="minorHAnsi" w:eastAsiaTheme="minorEastAsia" w:hAnsiTheme="minorHAnsi" w:cstheme="minorBidi"/>
                <w:b w:val="0"/>
                <w:noProof/>
              </w:rPr>
              <w:tab/>
            </w:r>
            <w:r w:rsidR="00D54A4F" w:rsidRPr="00B61DF1">
              <w:rPr>
                <w:rStyle w:val="Hyperlink"/>
                <w:noProof/>
              </w:rPr>
              <w:t>Using tplIdentifier to customize the user interface of an application</w:t>
            </w:r>
            <w:r w:rsidR="00D54A4F">
              <w:rPr>
                <w:noProof/>
                <w:webHidden/>
              </w:rPr>
              <w:tab/>
            </w:r>
            <w:r w:rsidR="00D54A4F">
              <w:rPr>
                <w:noProof/>
                <w:webHidden/>
              </w:rPr>
              <w:fldChar w:fldCharType="begin"/>
            </w:r>
            <w:r w:rsidR="00D54A4F">
              <w:rPr>
                <w:noProof/>
                <w:webHidden/>
              </w:rPr>
              <w:instrText xml:space="preserve"> PAGEREF _Toc341960353 \h </w:instrText>
            </w:r>
            <w:r w:rsidR="00D54A4F">
              <w:rPr>
                <w:noProof/>
                <w:webHidden/>
              </w:rPr>
            </w:r>
            <w:r w:rsidR="00D54A4F">
              <w:rPr>
                <w:noProof/>
                <w:webHidden/>
              </w:rPr>
              <w:fldChar w:fldCharType="separate"/>
            </w:r>
            <w:r w:rsidR="00D54A4F">
              <w:rPr>
                <w:noProof/>
                <w:webHidden/>
              </w:rPr>
              <w:t>6</w:t>
            </w:r>
            <w:r w:rsidR="00D54A4F">
              <w:rPr>
                <w:noProof/>
                <w:webHidden/>
              </w:rPr>
              <w:fldChar w:fldCharType="end"/>
            </w:r>
          </w:hyperlink>
        </w:p>
        <w:p w:rsidR="00D54A4F" w:rsidRDefault="00693D20">
          <w:pPr>
            <w:pStyle w:val="TOC1"/>
            <w:tabs>
              <w:tab w:val="left" w:pos="600"/>
              <w:tab w:val="right" w:leader="dot" w:pos="10070"/>
            </w:tabs>
            <w:rPr>
              <w:rFonts w:asciiTheme="minorHAnsi" w:eastAsiaTheme="minorEastAsia" w:hAnsiTheme="minorHAnsi" w:cstheme="minorBidi"/>
              <w:b w:val="0"/>
              <w:noProof/>
              <w:sz w:val="22"/>
              <w:szCs w:val="22"/>
            </w:rPr>
          </w:pPr>
          <w:hyperlink w:anchor="_Toc341960354" w:history="1">
            <w:r w:rsidR="00D54A4F" w:rsidRPr="00B61DF1">
              <w:rPr>
                <w:rStyle w:val="Hyperlink"/>
                <w:noProof/>
                <w:lang w:val="en-GB" w:eastAsia="en-GB"/>
              </w:rPr>
              <w:t>4.</w:t>
            </w:r>
            <w:r w:rsidR="00D54A4F">
              <w:rPr>
                <w:rFonts w:asciiTheme="minorHAnsi" w:eastAsiaTheme="minorEastAsia" w:hAnsiTheme="minorHAnsi" w:cstheme="minorBidi"/>
                <w:b w:val="0"/>
                <w:noProof/>
                <w:sz w:val="22"/>
                <w:szCs w:val="22"/>
              </w:rPr>
              <w:tab/>
            </w:r>
            <w:r w:rsidR="00D54A4F" w:rsidRPr="00B61DF1">
              <w:rPr>
                <w:rStyle w:val="Hyperlink"/>
                <w:noProof/>
                <w:lang w:val="en-GB" w:eastAsia="en-GB"/>
              </w:rPr>
              <w:t>Translation mechanism</w:t>
            </w:r>
            <w:r w:rsidR="00D54A4F">
              <w:rPr>
                <w:noProof/>
                <w:webHidden/>
              </w:rPr>
              <w:tab/>
            </w:r>
            <w:r w:rsidR="00D54A4F">
              <w:rPr>
                <w:noProof/>
                <w:webHidden/>
              </w:rPr>
              <w:fldChar w:fldCharType="begin"/>
            </w:r>
            <w:r w:rsidR="00D54A4F">
              <w:rPr>
                <w:noProof/>
                <w:webHidden/>
              </w:rPr>
              <w:instrText xml:space="preserve"> PAGEREF _Toc341960354 \h </w:instrText>
            </w:r>
            <w:r w:rsidR="00D54A4F">
              <w:rPr>
                <w:noProof/>
                <w:webHidden/>
              </w:rPr>
            </w:r>
            <w:r w:rsidR="00D54A4F">
              <w:rPr>
                <w:noProof/>
                <w:webHidden/>
              </w:rPr>
              <w:fldChar w:fldCharType="separate"/>
            </w:r>
            <w:r w:rsidR="00D54A4F">
              <w:rPr>
                <w:noProof/>
                <w:webHidden/>
              </w:rPr>
              <w:t>9</w:t>
            </w:r>
            <w:r w:rsidR="00D54A4F">
              <w:rPr>
                <w:noProof/>
                <w:webHidden/>
              </w:rPr>
              <w:fldChar w:fldCharType="end"/>
            </w:r>
          </w:hyperlink>
        </w:p>
        <w:p w:rsidR="00E2721C" w:rsidRDefault="0045293F">
          <w:r>
            <w:rPr>
              <w:b/>
              <w:bCs/>
              <w:noProof/>
            </w:rPr>
            <w:fldChar w:fldCharType="end"/>
          </w:r>
        </w:p>
      </w:sdtContent>
    </w:sdt>
    <w:p w:rsidR="00E2721C" w:rsidRDefault="00E2721C" w:rsidP="00133CBE"/>
    <w:p w:rsidR="0061537D" w:rsidRDefault="0061537D">
      <w:pPr>
        <w:spacing w:before="0" w:after="0"/>
        <w:jc w:val="left"/>
        <w:rPr>
          <w:rFonts w:ascii="Futura" w:eastAsia="Times New Roman" w:hAnsi="Futura"/>
          <w:bCs/>
          <w:color w:val="13264C"/>
          <w:sz w:val="32"/>
          <w:szCs w:val="32"/>
        </w:rPr>
      </w:pPr>
      <w:r>
        <w:br w:type="page"/>
      </w:r>
    </w:p>
    <w:p w:rsidR="00E950D9" w:rsidRDefault="00E950D9" w:rsidP="0061537D">
      <w:pPr>
        <w:pStyle w:val="Heading1"/>
        <w:rPr>
          <w:lang w:val="en-GB" w:eastAsia="en-GB"/>
        </w:rPr>
      </w:pPr>
      <w:bookmarkStart w:id="1" w:name="_Toc341960346"/>
      <w:r>
        <w:rPr>
          <w:lang w:val="en-GB" w:eastAsia="en-GB"/>
        </w:rPr>
        <w:lastRenderedPageBreak/>
        <w:t>Configuring the template</w:t>
      </w:r>
      <w:bookmarkEnd w:id="1"/>
    </w:p>
    <w:p w:rsidR="00E950D9" w:rsidRDefault="00E950D9" w:rsidP="00E950D9">
      <w:pPr>
        <w:rPr>
          <w:lang w:val="en-GB" w:eastAsia="en-GB"/>
        </w:rPr>
      </w:pPr>
      <w:r>
        <w:rPr>
          <w:lang w:val="en-GB" w:eastAsia="en-GB"/>
        </w:rPr>
        <w:t>Every template comes with a set of configuration settings. These settings can be found in ‘</w:t>
      </w:r>
      <w:r w:rsidR="00B04C60">
        <w:rPr>
          <w:lang w:val="en-GB" w:eastAsia="en-GB"/>
        </w:rPr>
        <w:t>Config</w:t>
      </w:r>
      <w:r>
        <w:rPr>
          <w:lang w:val="en-GB" w:eastAsia="en-GB"/>
        </w:rPr>
        <w:t xml:space="preserve">.php’. They hold information about the city that the template is about, the use or not of a database as well as other configuration details that can change the appearance or the functionality of the template. </w:t>
      </w:r>
      <w:r w:rsidR="00A72504">
        <w:rPr>
          <w:lang w:val="en-GB" w:eastAsia="en-GB"/>
        </w:rPr>
        <w:fldChar w:fldCharType="begin"/>
      </w:r>
      <w:r w:rsidR="00A72504">
        <w:rPr>
          <w:lang w:val="en-GB" w:eastAsia="en-GB"/>
        </w:rPr>
        <w:instrText xml:space="preserve"> REF _Ref341958564 \h </w:instrText>
      </w:r>
      <w:r w:rsidR="00A72504">
        <w:rPr>
          <w:lang w:val="en-GB" w:eastAsia="en-GB"/>
        </w:rPr>
      </w:r>
      <w:r w:rsidR="00A72504">
        <w:rPr>
          <w:lang w:val="en-GB" w:eastAsia="en-GB"/>
        </w:rPr>
        <w:fldChar w:fldCharType="separate"/>
      </w:r>
      <w:r w:rsidR="00A72504">
        <w:t xml:space="preserve">Table </w:t>
      </w:r>
      <w:r w:rsidR="00A72504">
        <w:rPr>
          <w:noProof/>
        </w:rPr>
        <w:t>1</w:t>
      </w:r>
      <w:r w:rsidR="00A72504">
        <w:rPr>
          <w:lang w:val="en-GB" w:eastAsia="en-GB"/>
        </w:rPr>
        <w:fldChar w:fldCharType="end"/>
      </w:r>
      <w:r w:rsidR="00A72504">
        <w:rPr>
          <w:lang w:val="en-GB" w:eastAsia="en-GB"/>
        </w:rPr>
        <w:t xml:space="preserve"> </w:t>
      </w:r>
      <w:r>
        <w:rPr>
          <w:lang w:val="en-GB" w:eastAsia="en-GB"/>
        </w:rPr>
        <w:t>presents the available settings for the ‘Parking Lots’ template:</w:t>
      </w:r>
    </w:p>
    <w:p w:rsidR="00E950D9" w:rsidRDefault="00A72504" w:rsidP="00A72504">
      <w:pPr>
        <w:pStyle w:val="Caption"/>
        <w:rPr>
          <w:noProof/>
        </w:rPr>
      </w:pPr>
      <w:bookmarkStart w:id="2" w:name="_Ref341958564"/>
      <w:r>
        <w:t xml:space="preserve">Table </w:t>
      </w:r>
      <w:r w:rsidR="00693D20">
        <w:fldChar w:fldCharType="begin"/>
      </w:r>
      <w:r w:rsidR="00693D20">
        <w:instrText xml:space="preserve"> SEQ Table \* ARABIC </w:instrText>
      </w:r>
      <w:r w:rsidR="00693D20">
        <w:fldChar w:fldCharType="separate"/>
      </w:r>
      <w:r>
        <w:rPr>
          <w:noProof/>
        </w:rPr>
        <w:t>1</w:t>
      </w:r>
      <w:r w:rsidR="00693D20">
        <w:rPr>
          <w:noProof/>
        </w:rPr>
        <w:fldChar w:fldCharType="end"/>
      </w:r>
      <w:bookmarkEnd w:id="2"/>
    </w:p>
    <w:tbl>
      <w:tblPr>
        <w:tblStyle w:val="LightList-Accent1"/>
        <w:tblW w:w="0" w:type="auto"/>
        <w:tblLook w:val="04A0" w:firstRow="1" w:lastRow="0" w:firstColumn="1" w:lastColumn="0" w:noHBand="0" w:noVBand="1"/>
      </w:tblPr>
      <w:tblGrid>
        <w:gridCol w:w="2617"/>
        <w:gridCol w:w="2677"/>
        <w:gridCol w:w="3562"/>
      </w:tblGrid>
      <w:tr w:rsidR="00402063" w:rsidTr="00F83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Borders>
              <w:bottom w:val="single" w:sz="8" w:space="0" w:color="4F81BD" w:themeColor="accent1"/>
            </w:tcBorders>
          </w:tcPr>
          <w:p w:rsidR="00402063" w:rsidRDefault="00402063" w:rsidP="00F83001">
            <w:pPr>
              <w:rPr>
                <w:lang w:val="en-GB" w:eastAsia="en-GB"/>
              </w:rPr>
            </w:pPr>
            <w:r>
              <w:rPr>
                <w:lang w:val="en-GB" w:eastAsia="en-GB"/>
              </w:rPr>
              <w:t>setting</w:t>
            </w:r>
          </w:p>
        </w:tc>
        <w:tc>
          <w:tcPr>
            <w:tcW w:w="2677" w:type="dxa"/>
            <w:tcBorders>
              <w:bottom w:val="single" w:sz="8" w:space="0" w:color="4F81BD" w:themeColor="accent1"/>
            </w:tcBorders>
          </w:tcPr>
          <w:p w:rsidR="00402063" w:rsidRDefault="00402063" w:rsidP="00F83001">
            <w:pPr>
              <w:cnfStyle w:val="100000000000" w:firstRow="1" w:lastRow="0" w:firstColumn="0" w:lastColumn="0" w:oddVBand="0" w:evenVBand="0" w:oddHBand="0" w:evenHBand="0" w:firstRowFirstColumn="0" w:firstRowLastColumn="0" w:lastRowFirstColumn="0" w:lastRowLastColumn="0"/>
              <w:rPr>
                <w:lang w:val="en-GB" w:eastAsia="en-GB"/>
              </w:rPr>
            </w:pPr>
            <w:r>
              <w:rPr>
                <w:lang w:val="en-GB" w:eastAsia="en-GB"/>
              </w:rPr>
              <w:t>Default value</w:t>
            </w:r>
          </w:p>
        </w:tc>
        <w:tc>
          <w:tcPr>
            <w:tcW w:w="3562" w:type="dxa"/>
          </w:tcPr>
          <w:p w:rsidR="00402063" w:rsidRDefault="00402063" w:rsidP="00F83001">
            <w:pPr>
              <w:cnfStyle w:val="100000000000" w:firstRow="1" w:lastRow="0" w:firstColumn="0" w:lastColumn="0" w:oddVBand="0" w:evenVBand="0" w:oddHBand="0" w:evenHBand="0" w:firstRowFirstColumn="0" w:firstRowLastColumn="0" w:lastRowFirstColumn="0" w:lastRowLastColumn="0"/>
              <w:rPr>
                <w:lang w:val="en-GB" w:eastAsia="en-GB"/>
              </w:rPr>
            </w:pPr>
            <w:r>
              <w:rPr>
                <w:lang w:val="en-GB" w:eastAsia="en-GB"/>
              </w:rPr>
              <w:t>meaning</w:t>
            </w:r>
          </w:p>
        </w:tc>
      </w:tr>
      <w:tr w:rsidR="00402063"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Borders>
              <w:bottom w:val="single" w:sz="4" w:space="0" w:color="auto"/>
              <w:right w:val="nil"/>
            </w:tcBorders>
          </w:tcPr>
          <w:p w:rsidR="00402063" w:rsidRPr="00F3403F" w:rsidRDefault="00402063"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USE_DATABASE</w:t>
            </w:r>
          </w:p>
        </w:tc>
        <w:tc>
          <w:tcPr>
            <w:tcW w:w="2677" w:type="dxa"/>
            <w:tcBorders>
              <w:left w:val="nil"/>
              <w:right w:val="nil"/>
            </w:tcBorders>
          </w:tcPr>
          <w:p w:rsidR="00402063" w:rsidRPr="00E95134" w:rsidRDefault="00402063" w:rsidP="00F83001">
            <w:pPr>
              <w:cnfStyle w:val="000000100000" w:firstRow="0" w:lastRow="0" w:firstColumn="0" w:lastColumn="0" w:oddVBand="0" w:evenVBand="0" w:oddHBand="1" w:evenHBand="0" w:firstRowFirstColumn="0" w:firstRowLastColumn="0" w:lastRowFirstColumn="0" w:lastRowLastColumn="0"/>
              <w:rPr>
                <w:lang w:val="en-GB" w:eastAsia="en-GB"/>
              </w:rPr>
            </w:pPr>
            <w:r w:rsidRPr="00E95134">
              <w:rPr>
                <w:lang w:val="en-GB" w:eastAsia="en-GB"/>
              </w:rPr>
              <w:t xml:space="preserve">false </w:t>
            </w:r>
          </w:p>
          <w:p w:rsidR="00402063" w:rsidRPr="00E95134" w:rsidRDefault="00402063" w:rsidP="00F83001">
            <w:pPr>
              <w:cnfStyle w:val="000000100000" w:firstRow="0" w:lastRow="0" w:firstColumn="0" w:lastColumn="0" w:oddVBand="0" w:evenVBand="0" w:oddHBand="1" w:evenHBand="0" w:firstRowFirstColumn="0" w:firstRowLastColumn="0" w:lastRowFirstColumn="0" w:lastRowLastColumn="0"/>
              <w:rPr>
                <w:lang w:val="en-GB" w:eastAsia="en-GB"/>
              </w:rPr>
            </w:pPr>
          </w:p>
        </w:tc>
        <w:tc>
          <w:tcPr>
            <w:tcW w:w="3562" w:type="dxa"/>
            <w:tcBorders>
              <w:left w:val="nil"/>
            </w:tcBorders>
          </w:tcPr>
          <w:p w:rsidR="00402063" w:rsidRDefault="00402063"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Indicates weather the template will use data from the database or not</w:t>
            </w:r>
          </w:p>
        </w:tc>
      </w:tr>
      <w:tr w:rsidR="00402063" w:rsidTr="00F83001">
        <w:tc>
          <w:tcPr>
            <w:cnfStyle w:val="001000000000" w:firstRow="0" w:lastRow="0" w:firstColumn="1" w:lastColumn="0" w:oddVBand="0" w:evenVBand="0" w:oddHBand="0" w:evenHBand="0" w:firstRowFirstColumn="0" w:firstRowLastColumn="0" w:lastRowFirstColumn="0" w:lastRowLastColumn="0"/>
            <w:tcW w:w="2617" w:type="dxa"/>
          </w:tcPr>
          <w:p w:rsidR="00402063" w:rsidRPr="00F3403F" w:rsidRDefault="00402063"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DATASET_FILE</w:t>
            </w:r>
          </w:p>
        </w:tc>
        <w:tc>
          <w:tcPr>
            <w:tcW w:w="2677" w:type="dxa"/>
          </w:tcPr>
          <w:p w:rsidR="00402063" w:rsidRDefault="00DE7C47" w:rsidP="00F83001">
            <w:pPr>
              <w:cnfStyle w:val="000000000000" w:firstRow="0" w:lastRow="0" w:firstColumn="0" w:lastColumn="0" w:oddVBand="0" w:evenVBand="0" w:oddHBand="0" w:evenHBand="0" w:firstRowFirstColumn="0" w:firstRowLastColumn="0" w:lastRowFirstColumn="0" w:lastRowLastColumn="0"/>
              <w:rPr>
                <w:lang w:val="en-GB" w:eastAsia="en-GB"/>
              </w:rPr>
            </w:pPr>
            <w:r w:rsidRPr="00DE7C47">
              <w:rPr>
                <w:lang w:val="en-GB" w:eastAsia="en-GB"/>
              </w:rPr>
              <w:t>CitadeL-POI-common-Manchester.json</w:t>
            </w:r>
          </w:p>
        </w:tc>
        <w:tc>
          <w:tcPr>
            <w:tcW w:w="3562" w:type="dxa"/>
          </w:tcPr>
          <w:p w:rsidR="00402063" w:rsidRDefault="00402063"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name of the .json file that will be loaded if no database is used.</w:t>
            </w:r>
          </w:p>
        </w:tc>
      </w:tr>
      <w:tr w:rsidR="00402063"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402063" w:rsidRPr="00F3403F" w:rsidRDefault="00402063"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DATASET_ID</w:t>
            </w:r>
          </w:p>
        </w:tc>
        <w:tc>
          <w:tcPr>
            <w:tcW w:w="2677" w:type="dxa"/>
          </w:tcPr>
          <w:p w:rsidR="00402063" w:rsidRDefault="00402063"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1</w:t>
            </w:r>
          </w:p>
        </w:tc>
        <w:tc>
          <w:tcPr>
            <w:tcW w:w="3562" w:type="dxa"/>
          </w:tcPr>
          <w:p w:rsidR="00402063" w:rsidRDefault="00402063"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 xml:space="preserve">The dataset id is created when a dataset is imported in the backend. The template comes with a prepopulated database which includes the same dataset as the default .json file. </w:t>
            </w:r>
          </w:p>
        </w:tc>
      </w:tr>
      <w:tr w:rsidR="00503505" w:rsidTr="00F83001">
        <w:trPr>
          <w:ins w:id="3" w:author="Leonidas Kallipolitis" w:date="2013-04-18T12:10:00Z"/>
        </w:trPr>
        <w:tc>
          <w:tcPr>
            <w:cnfStyle w:val="001000000000" w:firstRow="0" w:lastRow="0" w:firstColumn="1" w:lastColumn="0" w:oddVBand="0" w:evenVBand="0" w:oddHBand="0" w:evenHBand="0" w:firstRowFirstColumn="0" w:firstRowLastColumn="0" w:lastRowFirstColumn="0" w:lastRowLastColumn="0"/>
            <w:tcW w:w="2617" w:type="dxa"/>
          </w:tcPr>
          <w:p w:rsidR="00503505" w:rsidRPr="00F3403F" w:rsidRDefault="00503505" w:rsidP="00503505">
            <w:pPr>
              <w:rPr>
                <w:ins w:id="4" w:author="Leonidas Kallipolitis" w:date="2013-04-18T12:10:00Z"/>
                <w:rFonts w:ascii="Courier New" w:hAnsi="Courier New" w:cs="Courier New"/>
                <w:sz w:val="20"/>
                <w:szCs w:val="20"/>
                <w:lang w:eastAsia="en-GB"/>
              </w:rPr>
            </w:pPr>
            <w:bookmarkStart w:id="5" w:name="_GoBack" w:colFirst="0" w:colLast="-1"/>
            <w:ins w:id="6" w:author="Leonidas Kallipolitis" w:date="2013-04-18T12:10:00Z">
              <w:r w:rsidRPr="00F354BD">
                <w:rPr>
                  <w:rFonts w:ascii="Courier New" w:hAnsi="Courier New" w:cs="Courier New"/>
                  <w:b w:val="0"/>
                  <w:sz w:val="20"/>
                  <w:szCs w:val="20"/>
                  <w:lang w:eastAsia="en-GB"/>
                </w:rPr>
                <w:t>SERVERNAME</w:t>
              </w:r>
            </w:ins>
          </w:p>
        </w:tc>
        <w:tc>
          <w:tcPr>
            <w:tcW w:w="2677" w:type="dxa"/>
          </w:tcPr>
          <w:p w:rsidR="00503505" w:rsidRDefault="00503505" w:rsidP="00503505">
            <w:pPr>
              <w:cnfStyle w:val="000000000000" w:firstRow="0" w:lastRow="0" w:firstColumn="0" w:lastColumn="0" w:oddVBand="0" w:evenVBand="0" w:oddHBand="0" w:evenHBand="0" w:firstRowFirstColumn="0" w:firstRowLastColumn="0" w:lastRowFirstColumn="0" w:lastRowLastColumn="0"/>
              <w:rPr>
                <w:ins w:id="7" w:author="Leonidas Kallipolitis" w:date="2013-04-18T12:10:00Z"/>
                <w:lang w:val="en-GB" w:eastAsia="en-GB"/>
              </w:rPr>
            </w:pPr>
            <w:ins w:id="8" w:author="Leonidas Kallipolitis" w:date="2013-04-18T12:10:00Z">
              <w:r>
                <w:rPr>
                  <w:lang w:val="en-GB" w:eastAsia="en-GB"/>
                </w:rPr>
                <w:t>localhost</w:t>
              </w:r>
            </w:ins>
          </w:p>
        </w:tc>
        <w:tc>
          <w:tcPr>
            <w:tcW w:w="3562" w:type="dxa"/>
          </w:tcPr>
          <w:p w:rsidR="00503505" w:rsidRDefault="00503505" w:rsidP="00503505">
            <w:pPr>
              <w:cnfStyle w:val="000000000000" w:firstRow="0" w:lastRow="0" w:firstColumn="0" w:lastColumn="0" w:oddVBand="0" w:evenVBand="0" w:oddHBand="0" w:evenHBand="0" w:firstRowFirstColumn="0" w:firstRowLastColumn="0" w:lastRowFirstColumn="0" w:lastRowLastColumn="0"/>
              <w:rPr>
                <w:ins w:id="9" w:author="Leonidas Kallipolitis" w:date="2013-04-18T12:10:00Z"/>
                <w:lang w:val="en-GB" w:eastAsia="en-GB"/>
              </w:rPr>
            </w:pPr>
            <w:ins w:id="10" w:author="Leonidas Kallipolitis" w:date="2013-04-18T12:10:00Z">
              <w:r>
                <w:rPr>
                  <w:lang w:val="en-GB" w:eastAsia="en-GB"/>
                </w:rPr>
                <w:t>The name of the local web server instance. It should be changed to the IP address in order to be able to access the template from another device of the same network.</w:t>
              </w:r>
            </w:ins>
          </w:p>
        </w:tc>
      </w:tr>
      <w:bookmarkEnd w:id="5"/>
      <w:tr w:rsidR="00824A19"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824A19" w:rsidRPr="00F3403F" w:rsidRDefault="00824A19"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DATASET_URL</w:t>
            </w:r>
          </w:p>
        </w:tc>
        <w:tc>
          <w:tcPr>
            <w:tcW w:w="2677" w:type="dxa"/>
          </w:tcPr>
          <w:p w:rsidR="00824A19" w:rsidRDefault="00824A19"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dataset.php</w:t>
            </w:r>
          </w:p>
        </w:tc>
        <w:tc>
          <w:tcPr>
            <w:tcW w:w="3562" w:type="dxa"/>
          </w:tcPr>
          <w:p w:rsidR="00824A19" w:rsidRDefault="00824A19"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url to the service that retrieves the dataset</w:t>
            </w:r>
          </w:p>
        </w:tc>
      </w:tr>
      <w:tr w:rsidR="00402063" w:rsidTr="00F83001">
        <w:tc>
          <w:tcPr>
            <w:cnfStyle w:val="001000000000" w:firstRow="0" w:lastRow="0" w:firstColumn="1" w:lastColumn="0" w:oddVBand="0" w:evenVBand="0" w:oddHBand="0" w:evenHBand="0" w:firstRowFirstColumn="0" w:firstRowLastColumn="0" w:lastRowFirstColumn="0" w:lastRowLastColumn="0"/>
            <w:tcW w:w="2617" w:type="dxa"/>
          </w:tcPr>
          <w:p w:rsidR="00402063" w:rsidRPr="00F3403F" w:rsidRDefault="00402063" w:rsidP="00F83001">
            <w:pPr>
              <w:rPr>
                <w:rFonts w:ascii="Courier New" w:hAnsi="Courier New" w:cs="Courier New"/>
                <w:sz w:val="20"/>
                <w:szCs w:val="20"/>
                <w:lang w:val="en-GB" w:eastAsia="en-GB"/>
              </w:rPr>
            </w:pPr>
            <w:r w:rsidRPr="00F3403F">
              <w:rPr>
                <w:rFonts w:ascii="Courier New" w:hAnsi="Courier New" w:cs="Courier New"/>
                <w:b w:val="0"/>
                <w:bCs w:val="0"/>
                <w:sz w:val="20"/>
                <w:szCs w:val="20"/>
                <w:lang w:eastAsia="en-GB"/>
              </w:rPr>
              <w:t>HTDOCS_ROOT</w:t>
            </w:r>
          </w:p>
        </w:tc>
        <w:tc>
          <w:tcPr>
            <w:tcW w:w="2677" w:type="dxa"/>
          </w:tcPr>
          <w:p w:rsidR="00402063" w:rsidRDefault="00402063" w:rsidP="00F83001">
            <w:pPr>
              <w:cnfStyle w:val="000000000000" w:firstRow="0" w:lastRow="0" w:firstColumn="0" w:lastColumn="0" w:oddVBand="0" w:evenVBand="0" w:oddHBand="0" w:evenHBand="0" w:firstRowFirstColumn="0" w:firstRowLastColumn="0" w:lastRowFirstColumn="0" w:lastRowLastColumn="0"/>
              <w:rPr>
                <w:lang w:val="en-GB" w:eastAsia="en-GB"/>
              </w:rPr>
            </w:pPr>
          </w:p>
        </w:tc>
        <w:tc>
          <w:tcPr>
            <w:tcW w:w="3562" w:type="dxa"/>
          </w:tcPr>
          <w:p w:rsidR="00402063" w:rsidRDefault="00402063"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root directory of the web server. There is no standard path for this so it should be changed to match the current root directory.</w:t>
            </w:r>
          </w:p>
        </w:tc>
      </w:tr>
      <w:tr w:rsidR="00402063"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402063" w:rsidRPr="00F3403F" w:rsidRDefault="00402063"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BASE_DIR</w:t>
            </w:r>
          </w:p>
        </w:tc>
        <w:tc>
          <w:tcPr>
            <w:tcW w:w="2677" w:type="dxa"/>
          </w:tcPr>
          <w:p w:rsidR="00402063" w:rsidRPr="00F3403F" w:rsidRDefault="00B17220" w:rsidP="00B17220">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C</w:t>
            </w:r>
            <w:r w:rsidR="00402063" w:rsidRPr="00F3403F">
              <w:rPr>
                <w:lang w:eastAsia="en-GB"/>
              </w:rPr>
              <w:t>itadel-</w:t>
            </w:r>
            <w:r>
              <w:rPr>
                <w:lang w:eastAsia="en-GB"/>
              </w:rPr>
              <w:t>Parking</w:t>
            </w:r>
            <w:ins w:id="11" w:author="Sofia Vasileiou" w:date="2013-04-15T09:59:00Z">
              <w:r w:rsidR="00610453">
                <w:rPr>
                  <w:lang w:eastAsia="en-GB"/>
                </w:rPr>
                <w:t>s</w:t>
              </w:r>
            </w:ins>
            <w:r w:rsidR="00402063" w:rsidRPr="00F3403F">
              <w:rPr>
                <w:lang w:eastAsia="en-GB"/>
              </w:rPr>
              <w:t>-</w:t>
            </w:r>
            <w:r>
              <w:rPr>
                <w:lang w:eastAsia="en-GB"/>
              </w:rPr>
              <w:t>T</w:t>
            </w:r>
            <w:r w:rsidR="00402063" w:rsidRPr="00F3403F">
              <w:rPr>
                <w:lang w:eastAsia="en-GB"/>
              </w:rPr>
              <w:t>emplate</w:t>
            </w:r>
            <w:r>
              <w:rPr>
                <w:lang w:eastAsia="en-GB"/>
              </w:rPr>
              <w:t>/</w:t>
            </w:r>
          </w:p>
        </w:tc>
        <w:tc>
          <w:tcPr>
            <w:tcW w:w="3562" w:type="dxa"/>
          </w:tcPr>
          <w:p w:rsidR="00402063" w:rsidRDefault="00402063"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This is the root folder of the application. This should not be changed in no backend is used.</w:t>
            </w:r>
          </w:p>
        </w:tc>
      </w:tr>
      <w:tr w:rsidR="00402063" w:rsidTr="00F83001">
        <w:tc>
          <w:tcPr>
            <w:cnfStyle w:val="001000000000" w:firstRow="0" w:lastRow="0" w:firstColumn="1" w:lastColumn="0" w:oddVBand="0" w:evenVBand="0" w:oddHBand="0" w:evenHBand="0" w:firstRowFirstColumn="0" w:firstRowLastColumn="0" w:lastRowFirstColumn="0" w:lastRowLastColumn="0"/>
            <w:tcW w:w="2617" w:type="dxa"/>
          </w:tcPr>
          <w:p w:rsidR="00402063" w:rsidRPr="00F3403F" w:rsidRDefault="00402063"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CLASSES_DIR</w:t>
            </w:r>
          </w:p>
        </w:tc>
        <w:tc>
          <w:tcPr>
            <w:tcW w:w="2677" w:type="dxa"/>
          </w:tcPr>
          <w:p w:rsidR="00402063" w:rsidRPr="00F3403F" w:rsidRDefault="00402063" w:rsidP="00F83001">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php</w:t>
            </w:r>
          </w:p>
        </w:tc>
        <w:tc>
          <w:tcPr>
            <w:tcW w:w="3562" w:type="dxa"/>
          </w:tcPr>
          <w:p w:rsidR="00402063" w:rsidRDefault="00402063"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 xml:space="preserve">This is the folder containing the php files. This should be not </w:t>
            </w:r>
            <w:r>
              <w:rPr>
                <w:lang w:val="en-GB" w:eastAsia="en-GB"/>
              </w:rPr>
              <w:lastRenderedPageBreak/>
              <w:t>changed if the default folder structure is followed.</w:t>
            </w:r>
          </w:p>
        </w:tc>
      </w:tr>
      <w:tr w:rsidR="00402063"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402063" w:rsidRPr="00F3403F" w:rsidRDefault="00402063"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lastRenderedPageBreak/>
              <w:t>MAP_CENTER_LATITUDE</w:t>
            </w:r>
          </w:p>
        </w:tc>
        <w:tc>
          <w:tcPr>
            <w:tcW w:w="2677" w:type="dxa"/>
          </w:tcPr>
          <w:p w:rsidR="00402063" w:rsidRDefault="00DE7C47" w:rsidP="00F83001">
            <w:pPr>
              <w:cnfStyle w:val="000000100000" w:firstRow="0" w:lastRow="0" w:firstColumn="0" w:lastColumn="0" w:oddVBand="0" w:evenVBand="0" w:oddHBand="1" w:evenHBand="0" w:firstRowFirstColumn="0" w:firstRowLastColumn="0" w:lastRowFirstColumn="0" w:lastRowLastColumn="0"/>
              <w:rPr>
                <w:lang w:eastAsia="en-GB"/>
              </w:rPr>
            </w:pPr>
            <w:r w:rsidRPr="00DE7C47">
              <w:rPr>
                <w:lang w:eastAsia="en-GB"/>
              </w:rPr>
              <w:t>53.477057</w:t>
            </w:r>
          </w:p>
        </w:tc>
        <w:tc>
          <w:tcPr>
            <w:tcW w:w="3562" w:type="dxa"/>
          </w:tcPr>
          <w:p w:rsidR="00402063" w:rsidRDefault="00402063"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latitude of the centre of the map. This should be the centre of the city in which the dataset refers to.</w:t>
            </w:r>
          </w:p>
        </w:tc>
      </w:tr>
      <w:tr w:rsidR="00402063" w:rsidTr="00F83001">
        <w:tc>
          <w:tcPr>
            <w:cnfStyle w:val="001000000000" w:firstRow="0" w:lastRow="0" w:firstColumn="1" w:lastColumn="0" w:oddVBand="0" w:evenVBand="0" w:oddHBand="0" w:evenHBand="0" w:firstRowFirstColumn="0" w:firstRowLastColumn="0" w:lastRowFirstColumn="0" w:lastRowLastColumn="0"/>
            <w:tcW w:w="2617" w:type="dxa"/>
          </w:tcPr>
          <w:p w:rsidR="00402063" w:rsidRPr="00F3403F" w:rsidRDefault="00402063"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MAP_CENTER_LONGITUDE</w:t>
            </w:r>
          </w:p>
        </w:tc>
        <w:tc>
          <w:tcPr>
            <w:tcW w:w="2677" w:type="dxa"/>
          </w:tcPr>
          <w:p w:rsidR="00402063" w:rsidRDefault="00402063" w:rsidP="00F83001">
            <w:pPr>
              <w:cnfStyle w:val="000000000000" w:firstRow="0" w:lastRow="0" w:firstColumn="0" w:lastColumn="0" w:oddVBand="0" w:evenVBand="0" w:oddHBand="0" w:evenHBand="0" w:firstRowFirstColumn="0" w:firstRowLastColumn="0" w:lastRowFirstColumn="0" w:lastRowLastColumn="0"/>
              <w:rPr>
                <w:lang w:eastAsia="en-GB"/>
              </w:rPr>
            </w:pPr>
            <w:r w:rsidRPr="00F3403F">
              <w:rPr>
                <w:lang w:eastAsia="en-GB"/>
              </w:rPr>
              <w:t>-2.238957</w:t>
            </w:r>
          </w:p>
        </w:tc>
        <w:tc>
          <w:tcPr>
            <w:tcW w:w="3562" w:type="dxa"/>
          </w:tcPr>
          <w:p w:rsidR="00402063" w:rsidRDefault="00402063"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longitude of the centre of the map. This should be the centre of the city in which the dataset refers to.</w:t>
            </w:r>
          </w:p>
        </w:tc>
      </w:tr>
      <w:tr w:rsidR="00402063"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402063" w:rsidRPr="00F3403F" w:rsidRDefault="00402063" w:rsidP="00F83001">
            <w:pPr>
              <w:rPr>
                <w:rFonts w:ascii="Courier New" w:hAnsi="Courier New" w:cs="Courier New"/>
                <w:b w:val="0"/>
                <w:bCs w:val="0"/>
                <w:sz w:val="20"/>
                <w:szCs w:val="20"/>
                <w:lang w:eastAsia="en-GB"/>
              </w:rPr>
            </w:pPr>
            <w:r w:rsidRPr="00F3403F">
              <w:rPr>
                <w:rFonts w:ascii="Courier New" w:hAnsi="Courier New" w:cs="Courier New"/>
                <w:b w:val="0"/>
                <w:bCs w:val="0"/>
                <w:sz w:val="20"/>
                <w:szCs w:val="20"/>
                <w:lang w:eastAsia="en-GB"/>
              </w:rPr>
              <w:t>MAP_ZOOM</w:t>
            </w:r>
          </w:p>
        </w:tc>
        <w:tc>
          <w:tcPr>
            <w:tcW w:w="2677" w:type="dxa"/>
          </w:tcPr>
          <w:p w:rsidR="00402063" w:rsidRDefault="00402063" w:rsidP="00F83001">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16</w:t>
            </w:r>
          </w:p>
        </w:tc>
        <w:tc>
          <w:tcPr>
            <w:tcW w:w="3562" w:type="dxa"/>
          </w:tcPr>
          <w:p w:rsidR="00402063" w:rsidRDefault="00402063"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initial zoom level of the google map.</w:t>
            </w:r>
          </w:p>
        </w:tc>
      </w:tr>
      <w:tr w:rsidR="00402063" w:rsidTr="00F83001">
        <w:tc>
          <w:tcPr>
            <w:cnfStyle w:val="001000000000" w:firstRow="0" w:lastRow="0" w:firstColumn="1" w:lastColumn="0" w:oddVBand="0" w:evenVBand="0" w:oddHBand="0" w:evenHBand="0" w:firstRowFirstColumn="0" w:firstRowLastColumn="0" w:lastRowFirstColumn="0" w:lastRowLastColumn="0"/>
            <w:tcW w:w="2617" w:type="dxa"/>
          </w:tcPr>
          <w:p w:rsidR="00402063" w:rsidRPr="00F3403F" w:rsidRDefault="00402063" w:rsidP="00F83001">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DB_NAME</w:t>
            </w:r>
          </w:p>
        </w:tc>
        <w:tc>
          <w:tcPr>
            <w:tcW w:w="2677" w:type="dxa"/>
          </w:tcPr>
          <w:p w:rsidR="00402063" w:rsidRDefault="00402063" w:rsidP="00B17220">
            <w:pPr>
              <w:cnfStyle w:val="000000000000" w:firstRow="0" w:lastRow="0" w:firstColumn="0" w:lastColumn="0" w:oddVBand="0" w:evenVBand="0" w:oddHBand="0" w:evenHBand="0" w:firstRowFirstColumn="0" w:firstRowLastColumn="0" w:lastRowFirstColumn="0" w:lastRowLastColumn="0"/>
              <w:rPr>
                <w:lang w:eastAsia="en-GB"/>
              </w:rPr>
            </w:pPr>
            <w:r w:rsidRPr="00E0750B">
              <w:rPr>
                <w:lang w:eastAsia="en-GB"/>
              </w:rPr>
              <w:t>citadel</w:t>
            </w:r>
          </w:p>
        </w:tc>
        <w:tc>
          <w:tcPr>
            <w:tcW w:w="3562" w:type="dxa"/>
          </w:tcPr>
          <w:p w:rsidR="00402063" w:rsidRDefault="00402063"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The name of the database. It should not be changed if the database dump is used to create the database</w:t>
            </w:r>
          </w:p>
        </w:tc>
      </w:tr>
      <w:tr w:rsidR="00402063"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402063" w:rsidRPr="00F3403F" w:rsidRDefault="00402063" w:rsidP="00F83001">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DB_USERNAME</w:t>
            </w:r>
          </w:p>
        </w:tc>
        <w:tc>
          <w:tcPr>
            <w:tcW w:w="2677" w:type="dxa"/>
          </w:tcPr>
          <w:p w:rsidR="00402063" w:rsidRDefault="00402063" w:rsidP="00F83001">
            <w:pPr>
              <w:cnfStyle w:val="000000100000" w:firstRow="0" w:lastRow="0" w:firstColumn="0" w:lastColumn="0" w:oddVBand="0" w:evenVBand="0" w:oddHBand="1" w:evenHBand="0" w:firstRowFirstColumn="0" w:firstRowLastColumn="0" w:lastRowFirstColumn="0" w:lastRowLastColumn="0"/>
              <w:rPr>
                <w:lang w:eastAsia="en-GB"/>
              </w:rPr>
            </w:pPr>
          </w:p>
        </w:tc>
        <w:tc>
          <w:tcPr>
            <w:tcW w:w="3562" w:type="dxa"/>
          </w:tcPr>
          <w:p w:rsidR="00402063" w:rsidRDefault="00402063"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username of a user with full rights to the database</w:t>
            </w:r>
          </w:p>
        </w:tc>
      </w:tr>
      <w:tr w:rsidR="00402063" w:rsidTr="00F83001">
        <w:tc>
          <w:tcPr>
            <w:cnfStyle w:val="001000000000" w:firstRow="0" w:lastRow="0" w:firstColumn="1" w:lastColumn="0" w:oddVBand="0" w:evenVBand="0" w:oddHBand="0" w:evenHBand="0" w:firstRowFirstColumn="0" w:firstRowLastColumn="0" w:lastRowFirstColumn="0" w:lastRowLastColumn="0"/>
            <w:tcW w:w="2617" w:type="dxa"/>
          </w:tcPr>
          <w:p w:rsidR="00402063" w:rsidRPr="00F3403F" w:rsidRDefault="00402063" w:rsidP="00F83001">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DB_PASSWORD</w:t>
            </w:r>
          </w:p>
        </w:tc>
        <w:tc>
          <w:tcPr>
            <w:tcW w:w="2677" w:type="dxa"/>
          </w:tcPr>
          <w:p w:rsidR="00402063" w:rsidRDefault="00402063" w:rsidP="00F83001">
            <w:pPr>
              <w:cnfStyle w:val="000000000000" w:firstRow="0" w:lastRow="0" w:firstColumn="0" w:lastColumn="0" w:oddVBand="0" w:evenVBand="0" w:oddHBand="0" w:evenHBand="0" w:firstRowFirstColumn="0" w:firstRowLastColumn="0" w:lastRowFirstColumn="0" w:lastRowLastColumn="0"/>
              <w:rPr>
                <w:lang w:eastAsia="en-GB"/>
              </w:rPr>
            </w:pPr>
          </w:p>
        </w:tc>
        <w:tc>
          <w:tcPr>
            <w:tcW w:w="3562" w:type="dxa"/>
          </w:tcPr>
          <w:p w:rsidR="00402063" w:rsidRDefault="00402063"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 xml:space="preserve">The password of the user </w:t>
            </w:r>
          </w:p>
        </w:tc>
      </w:tr>
      <w:tr w:rsidR="00402063" w:rsidTr="00F8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rsidR="00402063" w:rsidRPr="00F3403F" w:rsidRDefault="00402063" w:rsidP="00F83001">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DB_HOSTNAME</w:t>
            </w:r>
          </w:p>
        </w:tc>
        <w:tc>
          <w:tcPr>
            <w:tcW w:w="2677" w:type="dxa"/>
          </w:tcPr>
          <w:p w:rsidR="00402063" w:rsidRDefault="00402063" w:rsidP="00F83001">
            <w:pPr>
              <w:cnfStyle w:val="000000100000" w:firstRow="0" w:lastRow="0" w:firstColumn="0" w:lastColumn="0" w:oddVBand="0" w:evenVBand="0" w:oddHBand="1" w:evenHBand="0" w:firstRowFirstColumn="0" w:firstRowLastColumn="0" w:lastRowFirstColumn="0" w:lastRowLastColumn="0"/>
              <w:rPr>
                <w:lang w:eastAsia="en-GB"/>
              </w:rPr>
            </w:pPr>
            <w:r w:rsidRPr="00E0750B">
              <w:rPr>
                <w:lang w:eastAsia="en-GB"/>
              </w:rPr>
              <w:t>127.0.0.1</w:t>
            </w:r>
          </w:p>
        </w:tc>
        <w:tc>
          <w:tcPr>
            <w:tcW w:w="3562" w:type="dxa"/>
          </w:tcPr>
          <w:p w:rsidR="00402063" w:rsidRDefault="00402063" w:rsidP="00F83001">
            <w:pPr>
              <w:cnfStyle w:val="000000100000" w:firstRow="0" w:lastRow="0" w:firstColumn="0" w:lastColumn="0" w:oddVBand="0" w:evenVBand="0" w:oddHBand="1" w:evenHBand="0" w:firstRowFirstColumn="0" w:firstRowLastColumn="0" w:lastRowFirstColumn="0" w:lastRowLastColumn="0"/>
              <w:rPr>
                <w:lang w:val="en-GB" w:eastAsia="en-GB"/>
              </w:rPr>
            </w:pPr>
            <w:r>
              <w:rPr>
                <w:lang w:val="en-GB" w:eastAsia="en-GB"/>
              </w:rPr>
              <w:t>The default host name</w:t>
            </w:r>
          </w:p>
        </w:tc>
      </w:tr>
      <w:tr w:rsidR="00402063" w:rsidTr="00F83001">
        <w:tc>
          <w:tcPr>
            <w:cnfStyle w:val="001000000000" w:firstRow="0" w:lastRow="0" w:firstColumn="1" w:lastColumn="0" w:oddVBand="0" w:evenVBand="0" w:oddHBand="0" w:evenHBand="0" w:firstRowFirstColumn="0" w:firstRowLastColumn="0" w:lastRowFirstColumn="0" w:lastRowLastColumn="0"/>
            <w:tcW w:w="2617" w:type="dxa"/>
          </w:tcPr>
          <w:p w:rsidR="00402063" w:rsidRPr="00F3403F" w:rsidRDefault="00402063" w:rsidP="00F83001">
            <w:pPr>
              <w:rPr>
                <w:rFonts w:ascii="Courier New" w:hAnsi="Courier New" w:cs="Courier New"/>
                <w:b w:val="0"/>
                <w:bCs w:val="0"/>
                <w:sz w:val="20"/>
                <w:szCs w:val="20"/>
                <w:lang w:eastAsia="en-GB"/>
              </w:rPr>
            </w:pPr>
            <w:r w:rsidRPr="00E0750B">
              <w:rPr>
                <w:rFonts w:ascii="Courier New" w:hAnsi="Courier New" w:cs="Courier New"/>
                <w:b w:val="0"/>
                <w:bCs w:val="0"/>
                <w:sz w:val="20"/>
                <w:szCs w:val="20"/>
                <w:lang w:eastAsia="en-GB"/>
              </w:rPr>
              <w:t>DB_PORT</w:t>
            </w:r>
          </w:p>
        </w:tc>
        <w:tc>
          <w:tcPr>
            <w:tcW w:w="2677" w:type="dxa"/>
          </w:tcPr>
          <w:p w:rsidR="00402063" w:rsidRDefault="00402063" w:rsidP="00F83001">
            <w:pPr>
              <w:cnfStyle w:val="000000000000" w:firstRow="0" w:lastRow="0" w:firstColumn="0" w:lastColumn="0" w:oddVBand="0" w:evenVBand="0" w:oddHBand="0" w:evenHBand="0" w:firstRowFirstColumn="0" w:firstRowLastColumn="0" w:lastRowFirstColumn="0" w:lastRowLastColumn="0"/>
              <w:rPr>
                <w:lang w:eastAsia="en-GB"/>
              </w:rPr>
            </w:pPr>
            <w:r w:rsidRPr="00E0750B">
              <w:rPr>
                <w:lang w:eastAsia="en-GB"/>
              </w:rPr>
              <w:t>3306</w:t>
            </w:r>
          </w:p>
        </w:tc>
        <w:tc>
          <w:tcPr>
            <w:tcW w:w="3562" w:type="dxa"/>
          </w:tcPr>
          <w:p w:rsidR="00402063" w:rsidRDefault="00402063" w:rsidP="00F83001">
            <w:pPr>
              <w:cnfStyle w:val="000000000000" w:firstRow="0" w:lastRow="0" w:firstColumn="0" w:lastColumn="0" w:oddVBand="0" w:evenVBand="0" w:oddHBand="0" w:evenHBand="0" w:firstRowFirstColumn="0" w:firstRowLastColumn="0" w:lastRowFirstColumn="0" w:lastRowLastColumn="0"/>
              <w:rPr>
                <w:lang w:val="en-GB" w:eastAsia="en-GB"/>
              </w:rPr>
            </w:pPr>
            <w:r>
              <w:rPr>
                <w:lang w:val="en-GB" w:eastAsia="en-GB"/>
              </w:rPr>
              <w:t xml:space="preserve">The default port </w:t>
            </w:r>
          </w:p>
        </w:tc>
      </w:tr>
    </w:tbl>
    <w:p w:rsidR="00535376" w:rsidRDefault="00535376" w:rsidP="0061537D">
      <w:pPr>
        <w:pStyle w:val="Heading1"/>
        <w:rPr>
          <w:lang w:val="en-GB" w:eastAsia="en-GB"/>
        </w:rPr>
      </w:pPr>
      <w:bookmarkStart w:id="12" w:name="_Toc341960347"/>
      <w:r>
        <w:rPr>
          <w:lang w:val="en-GB" w:eastAsia="en-GB"/>
        </w:rPr>
        <w:t>Structure of the code</w:t>
      </w:r>
      <w:bookmarkEnd w:id="12"/>
    </w:p>
    <w:p w:rsidR="00535376" w:rsidRDefault="00535376" w:rsidP="00535376">
      <w:pPr>
        <w:rPr>
          <w:lang w:val="en-GB" w:eastAsia="en-GB"/>
        </w:rPr>
      </w:pPr>
      <w:r>
        <w:rPr>
          <w:lang w:val="en-GB" w:eastAsia="en-GB"/>
        </w:rPr>
        <w:t>The following sections provide a description and code examples of the way the mobile application templates are structured. The focus is on html</w:t>
      </w:r>
      <w:r w:rsidR="00A07AA5">
        <w:rPr>
          <w:lang w:val="en-GB" w:eastAsia="en-GB"/>
        </w:rPr>
        <w:t>,</w:t>
      </w:r>
      <w:r>
        <w:rPr>
          <w:lang w:val="en-GB" w:eastAsia="en-GB"/>
        </w:rPr>
        <w:t xml:space="preserve"> javascript</w:t>
      </w:r>
      <w:r w:rsidR="00A07AA5">
        <w:rPr>
          <w:lang w:val="en-GB" w:eastAsia="en-GB"/>
        </w:rPr>
        <w:t xml:space="preserve"> and php</w:t>
      </w:r>
      <w:r>
        <w:rPr>
          <w:lang w:val="en-GB" w:eastAsia="en-GB"/>
        </w:rPr>
        <w:t xml:space="preserve"> files as they contain the implementation of the core functionality.</w:t>
      </w:r>
    </w:p>
    <w:p w:rsidR="00535376" w:rsidRDefault="00535376" w:rsidP="00535376">
      <w:pPr>
        <w:pStyle w:val="Heading2"/>
        <w:rPr>
          <w:lang w:val="en-GB" w:eastAsia="en-GB"/>
        </w:rPr>
      </w:pPr>
      <w:bookmarkStart w:id="13" w:name="_Toc341960348"/>
      <w:r>
        <w:rPr>
          <w:lang w:val="en-GB" w:eastAsia="en-GB"/>
        </w:rPr>
        <w:t>HTML</w:t>
      </w:r>
      <w:bookmarkEnd w:id="13"/>
    </w:p>
    <w:p w:rsidR="00535376" w:rsidRDefault="00535376" w:rsidP="00535376">
      <w:pPr>
        <w:rPr>
          <w:lang w:val="en-GB" w:eastAsia="en-GB"/>
        </w:rPr>
      </w:pPr>
      <w:r>
        <w:rPr>
          <w:lang w:val="en-GB" w:eastAsia="en-GB"/>
        </w:rPr>
        <w:t xml:space="preserve">The templates follow a Single Page Application (SPA) approach. This choice has been made in conjunction with the use of </w:t>
      </w:r>
      <w:ins w:id="14" w:author="Sofia Vasileiou" w:date="2013-04-15T10:00:00Z">
        <w:r w:rsidR="00BF5D97">
          <w:rPr>
            <w:lang w:val="en-GB" w:eastAsia="en-GB"/>
          </w:rPr>
          <w:t>j</w:t>
        </w:r>
      </w:ins>
      <w:del w:id="15" w:author="Sofia Vasileiou" w:date="2013-04-15T10:00:00Z">
        <w:r w:rsidDel="00BF5D97">
          <w:rPr>
            <w:lang w:val="en-GB" w:eastAsia="en-GB"/>
          </w:rPr>
          <w:delText>J</w:delText>
        </w:r>
      </w:del>
      <w:r>
        <w:rPr>
          <w:lang w:val="en-GB" w:eastAsia="en-GB"/>
        </w:rPr>
        <w:t>query mobile for the appearance of the templates. There are three main ‘pages’ in the template, the map, the list and the details page.</w:t>
      </w:r>
      <w:r w:rsidR="0067563C">
        <w:rPr>
          <w:lang w:val="en-GB" w:eastAsia="en-GB"/>
        </w:rPr>
        <w:t xml:space="preserve"> Each of them is actually a ‘div’ element with the ‘data-role’ attribute set to ‘page’. For example, the markup for the map page looks like this:</w:t>
      </w:r>
    </w:p>
    <w:p w:rsidR="007B2444" w:rsidRPr="007B2444" w:rsidRDefault="007B2444" w:rsidP="007B2444">
      <w:pPr>
        <w:pStyle w:val="Code"/>
        <w:rPr>
          <w:b/>
          <w:bCs/>
          <w:color w:val="000000"/>
        </w:rPr>
      </w:pPr>
      <w:r w:rsidRPr="007B2444">
        <w:t>&lt;!-- Home Page: Contains the Map --&gt;</w:t>
      </w:r>
    </w:p>
    <w:p w:rsidR="007B2444" w:rsidRPr="007B2444" w:rsidRDefault="007B2444" w:rsidP="007B2444">
      <w:pPr>
        <w:pStyle w:val="Code"/>
        <w:rPr>
          <w:b/>
          <w:bCs/>
          <w:color w:val="000000"/>
        </w:rPr>
      </w:pPr>
      <w:r w:rsidRPr="007B2444">
        <w:rPr>
          <w:color w:val="0000FF"/>
        </w:rPr>
        <w:t>&lt;div</w:t>
      </w:r>
      <w:r w:rsidRPr="007B2444">
        <w:rPr>
          <w:color w:val="000000"/>
        </w:rPr>
        <w:t xml:space="preserve"> data-role=</w:t>
      </w:r>
      <w:r w:rsidRPr="007B2444">
        <w:rPr>
          <w:b/>
          <w:bCs/>
          <w:color w:val="8000FF"/>
        </w:rPr>
        <w:t>"page"</w:t>
      </w:r>
      <w:r w:rsidRPr="007B2444">
        <w:rPr>
          <w:color w:val="000000"/>
        </w:rPr>
        <w:t xml:space="preserve"> </w:t>
      </w:r>
      <w:r w:rsidRPr="007B2444">
        <w:rPr>
          <w:color w:val="FF0000"/>
        </w:rPr>
        <w:t>id</w:t>
      </w:r>
      <w:r w:rsidRPr="007B2444">
        <w:rPr>
          <w:color w:val="000000"/>
        </w:rPr>
        <w:t>=</w:t>
      </w:r>
      <w:r w:rsidRPr="007B2444">
        <w:rPr>
          <w:b/>
          <w:bCs/>
          <w:color w:val="8000FF"/>
        </w:rPr>
        <w:t>"page1"</w:t>
      </w:r>
      <w:r w:rsidRPr="007B2444">
        <w:rPr>
          <w:color w:val="000000"/>
        </w:rPr>
        <w:t xml:space="preserve"> </w:t>
      </w:r>
      <w:r w:rsidRPr="007B2444">
        <w:rPr>
          <w:color w:val="FF0000"/>
        </w:rPr>
        <w:t>class</w:t>
      </w:r>
      <w:r w:rsidRPr="007B2444">
        <w:rPr>
          <w:color w:val="000000"/>
        </w:rPr>
        <w:t>=</w:t>
      </w:r>
      <w:r w:rsidRPr="007B2444">
        <w:rPr>
          <w:b/>
          <w:bCs/>
          <w:color w:val="8000FF"/>
        </w:rPr>
        <w:t>"page"</w:t>
      </w:r>
      <w:r w:rsidRPr="007B2444">
        <w:rPr>
          <w:color w:val="0000FF"/>
        </w:rPr>
        <w:t>&gt;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&lt;header</w:t>
      </w:r>
      <w:r w:rsidRPr="007B2444">
        <w:rPr>
          <w:color w:val="000000"/>
        </w:rPr>
        <w:t xml:space="preserve"> data-role=</w:t>
      </w:r>
      <w:r w:rsidRPr="007B2444">
        <w:rPr>
          <w:b/>
          <w:bCs/>
          <w:color w:val="8000FF"/>
        </w:rPr>
        <w:t>"header"</w:t>
      </w:r>
      <w:r w:rsidRPr="007B2444">
        <w:rPr>
          <w:color w:val="000000"/>
        </w:rPr>
        <w:t xml:space="preserve"> data-posistion=</w:t>
      </w:r>
      <w:r w:rsidRPr="007B2444">
        <w:rPr>
          <w:b/>
          <w:bCs/>
          <w:color w:val="8000FF"/>
        </w:rPr>
        <w:t>"fixed"</w:t>
      </w:r>
      <w:r w:rsidRPr="007B2444">
        <w:rPr>
          <w:color w:val="000000"/>
        </w:rPr>
        <w:t xml:space="preserve"> data-id=</w:t>
      </w:r>
      <w:r w:rsidRPr="007B2444">
        <w:rPr>
          <w:b/>
          <w:bCs/>
          <w:color w:val="8000FF"/>
        </w:rPr>
        <w:t>"constantNav"</w:t>
      </w:r>
      <w:r w:rsidRPr="007B2444">
        <w:rPr>
          <w:color w:val="000000"/>
        </w:rPr>
        <w:t xml:space="preserve"> data-fullscreen=</w:t>
      </w:r>
      <w:r w:rsidRPr="007B2444">
        <w:rPr>
          <w:b/>
          <w:bCs/>
          <w:color w:val="8000FF"/>
        </w:rPr>
        <w:t>"true"</w:t>
      </w:r>
      <w:r w:rsidRPr="007B2444">
        <w:rPr>
          <w:color w:val="0000FF"/>
        </w:rPr>
        <w:t>&gt;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&lt;a</w:t>
      </w:r>
      <w:r w:rsidRPr="007B2444">
        <w:rPr>
          <w:color w:val="000000"/>
        </w:rPr>
        <w:t xml:space="preserve"> </w:t>
      </w:r>
      <w:r w:rsidRPr="007B2444">
        <w:rPr>
          <w:color w:val="FF0000"/>
        </w:rPr>
        <w:t>href</w:t>
      </w:r>
      <w:r w:rsidRPr="007B2444">
        <w:rPr>
          <w:color w:val="000000"/>
        </w:rPr>
        <w:t>=</w:t>
      </w:r>
      <w:r w:rsidRPr="007B2444">
        <w:rPr>
          <w:b/>
          <w:bCs/>
          <w:color w:val="8000FF"/>
        </w:rPr>
        <w:t>"#info"</w:t>
      </w:r>
      <w:r w:rsidRPr="007B2444">
        <w:rPr>
          <w:color w:val="000000"/>
        </w:rPr>
        <w:t xml:space="preserve"> data-rel=</w:t>
      </w:r>
      <w:r w:rsidRPr="007B2444">
        <w:rPr>
          <w:b/>
          <w:bCs/>
          <w:color w:val="8000FF"/>
        </w:rPr>
        <w:t>"dialog"</w:t>
      </w:r>
      <w:r w:rsidRPr="007B2444">
        <w:rPr>
          <w:color w:val="000000"/>
        </w:rPr>
        <w:t xml:space="preserve"> data-icon=</w:t>
      </w:r>
      <w:r w:rsidRPr="007B2444">
        <w:rPr>
          <w:b/>
          <w:bCs/>
          <w:color w:val="8000FF"/>
        </w:rPr>
        <w:t>"info"</w:t>
      </w:r>
      <w:r w:rsidRPr="007B2444">
        <w:rPr>
          <w:color w:val="000000"/>
        </w:rPr>
        <w:t xml:space="preserve"> data-iconpos=</w:t>
      </w:r>
      <w:r w:rsidRPr="007B2444">
        <w:rPr>
          <w:b/>
          <w:bCs/>
          <w:color w:val="8000FF"/>
        </w:rPr>
        <w:t>"notext"</w:t>
      </w:r>
      <w:r w:rsidRPr="007B2444">
        <w:rPr>
          <w:color w:val="000000"/>
        </w:rPr>
        <w:t xml:space="preserve"> data-theme=</w:t>
      </w:r>
      <w:r w:rsidRPr="007B2444">
        <w:rPr>
          <w:b/>
          <w:bCs/>
          <w:color w:val="8000FF"/>
        </w:rPr>
        <w:t>"b"</w:t>
      </w:r>
      <w:r w:rsidRPr="007B2444">
        <w:rPr>
          <w:color w:val="000000"/>
        </w:rPr>
        <w:t xml:space="preserve"> </w:t>
      </w:r>
      <w:r w:rsidRPr="007B2444">
        <w:rPr>
          <w:color w:val="FF0000"/>
        </w:rPr>
        <w:t>title</w:t>
      </w:r>
      <w:r w:rsidRPr="007B2444">
        <w:rPr>
          <w:color w:val="000000"/>
        </w:rPr>
        <w:t>=</w:t>
      </w:r>
      <w:r w:rsidRPr="007B2444">
        <w:rPr>
          <w:b/>
          <w:bCs/>
          <w:color w:val="8000FF"/>
        </w:rPr>
        <w:t>"Info"</w:t>
      </w:r>
      <w:r w:rsidRPr="007B2444">
        <w:rPr>
          <w:color w:val="0000FF"/>
        </w:rPr>
        <w:t>&gt;</w:t>
      </w:r>
      <w:r w:rsidRPr="007B2444">
        <w:rPr>
          <w:i/>
          <w:iCs/>
          <w:color w:val="000000"/>
          <w:shd w:val="clear" w:color="auto" w:fill="FEFDE0"/>
        </w:rPr>
        <w:t>&amp;nbsp;</w:t>
      </w:r>
      <w:r w:rsidRPr="007B2444">
        <w:rPr>
          <w:color w:val="0000FF"/>
        </w:rPr>
        <w:t>&lt;/a&gt;</w:t>
      </w:r>
    </w:p>
    <w:p w:rsidR="007B2444" w:rsidRPr="007B2444" w:rsidRDefault="007B2444" w:rsidP="007B2444">
      <w:pPr>
        <w:pStyle w:val="Code"/>
        <w:rPr>
          <w:b/>
          <w:bCs/>
          <w:color w:val="000000"/>
        </w:rPr>
      </w:pPr>
      <w:r w:rsidRPr="007B2444">
        <w:rPr>
          <w:b/>
          <w:bCs/>
          <w:color w:val="000000"/>
        </w:rPr>
        <w:lastRenderedPageBreak/>
        <w:t xml:space="preserve">        </w:t>
      </w:r>
      <w:r w:rsidRPr="007B2444">
        <w:rPr>
          <w:color w:val="0000FF"/>
        </w:rPr>
        <w:t>&lt;span</w:t>
      </w:r>
      <w:r w:rsidRPr="007B2444">
        <w:rPr>
          <w:color w:val="000000"/>
        </w:rPr>
        <w:t xml:space="preserve"> </w:t>
      </w:r>
      <w:r w:rsidRPr="007B2444">
        <w:rPr>
          <w:color w:val="FF0000"/>
        </w:rPr>
        <w:t>class</w:t>
      </w:r>
      <w:r w:rsidRPr="007B2444">
        <w:rPr>
          <w:color w:val="000000"/>
        </w:rPr>
        <w:t>=</w:t>
      </w:r>
      <w:r w:rsidRPr="007B2444">
        <w:rPr>
          <w:b/>
          <w:bCs/>
          <w:color w:val="8000FF"/>
        </w:rPr>
        <w:t>"ui-title"</w:t>
      </w:r>
      <w:r w:rsidRPr="007B2444">
        <w:rPr>
          <w:color w:val="0000FF"/>
        </w:rPr>
        <w:t>&gt;</w:t>
      </w:r>
      <w:r w:rsidRPr="007B2444">
        <w:rPr>
          <w:b/>
          <w:bCs/>
          <w:color w:val="000000"/>
        </w:rPr>
        <w:t>Find Parking Lots</w:t>
      </w:r>
      <w:r w:rsidRPr="007B2444">
        <w:rPr>
          <w:color w:val="0000FF"/>
        </w:rPr>
        <w:t>&lt;/span&gt;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&lt;div</w:t>
      </w:r>
      <w:r w:rsidRPr="007B2444">
        <w:rPr>
          <w:color w:val="000000"/>
        </w:rPr>
        <w:t xml:space="preserve"> data-role=</w:t>
      </w:r>
      <w:r w:rsidRPr="007B2444">
        <w:rPr>
          <w:b/>
          <w:bCs/>
          <w:color w:val="8000FF"/>
        </w:rPr>
        <w:t>"navbar"</w:t>
      </w:r>
      <w:r w:rsidRPr="007B2444">
        <w:rPr>
          <w:color w:val="000000"/>
        </w:rPr>
        <w:t xml:space="preserve"> </w:t>
      </w:r>
      <w:r w:rsidRPr="007B2444">
        <w:rPr>
          <w:color w:val="FF0000"/>
        </w:rPr>
        <w:t>class</w:t>
      </w:r>
      <w:r w:rsidRPr="007B2444">
        <w:rPr>
          <w:color w:val="000000"/>
        </w:rPr>
        <w:t>=</w:t>
      </w:r>
      <w:r w:rsidRPr="007B2444">
        <w:rPr>
          <w:b/>
          <w:bCs/>
          <w:color w:val="8000FF"/>
        </w:rPr>
        <w:t>"navbar"</w:t>
      </w:r>
      <w:r w:rsidRPr="007B2444">
        <w:rPr>
          <w:color w:val="0000FF"/>
        </w:rPr>
        <w:t>&gt;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&lt;ul&gt;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&lt;li&gt;&lt;a</w:t>
      </w:r>
      <w:r w:rsidRPr="007B2444">
        <w:rPr>
          <w:color w:val="000000"/>
        </w:rPr>
        <w:t xml:space="preserve"> </w:t>
      </w:r>
      <w:r w:rsidRPr="007B2444">
        <w:rPr>
          <w:color w:val="FF0000"/>
        </w:rPr>
        <w:t>href</w:t>
      </w:r>
      <w:r w:rsidRPr="007B2444">
        <w:rPr>
          <w:color w:val="000000"/>
        </w:rPr>
        <w:t>=</w:t>
      </w:r>
      <w:r w:rsidRPr="007B2444">
        <w:rPr>
          <w:b/>
          <w:bCs/>
          <w:color w:val="8000FF"/>
        </w:rPr>
        <w:t>"#"</w:t>
      </w:r>
      <w:r w:rsidRPr="007B2444">
        <w:rPr>
          <w:color w:val="000000"/>
        </w:rPr>
        <w:t xml:space="preserve"> </w:t>
      </w:r>
      <w:r w:rsidRPr="007B2444">
        <w:rPr>
          <w:color w:val="FF0000"/>
        </w:rPr>
        <w:t>class</w:t>
      </w:r>
      <w:r w:rsidRPr="007B2444">
        <w:rPr>
          <w:color w:val="000000"/>
        </w:rPr>
        <w:t>=</w:t>
      </w:r>
      <w:r w:rsidRPr="007B2444">
        <w:rPr>
          <w:b/>
          <w:bCs/>
          <w:color w:val="8000FF"/>
        </w:rPr>
        <w:t>"pois-nearme"</w:t>
      </w:r>
      <w:r w:rsidRPr="007B2444">
        <w:rPr>
          <w:color w:val="000000"/>
        </w:rPr>
        <w:t xml:space="preserve"> </w:t>
      </w:r>
      <w:r w:rsidRPr="007B2444">
        <w:rPr>
          <w:rStyle w:val="Code2Char"/>
        </w:rPr>
        <w:t>data-theme</w:t>
      </w:r>
      <w:r w:rsidRPr="007B2444">
        <w:rPr>
          <w:color w:val="000000"/>
        </w:rPr>
        <w:t>=</w:t>
      </w:r>
      <w:r w:rsidRPr="007B2444">
        <w:rPr>
          <w:b/>
          <w:bCs/>
          <w:color w:val="8000FF"/>
        </w:rPr>
        <w:t>"b"</w:t>
      </w:r>
      <w:r w:rsidRPr="007B2444">
        <w:rPr>
          <w:color w:val="0000FF"/>
        </w:rPr>
        <w:t>&gt;</w:t>
      </w:r>
      <w:r w:rsidRPr="007B2444">
        <w:rPr>
          <w:b/>
          <w:bCs/>
          <w:color w:val="000000"/>
        </w:rPr>
        <w:t>Near me</w:t>
      </w:r>
      <w:r w:rsidRPr="007B2444">
        <w:rPr>
          <w:color w:val="0000FF"/>
        </w:rPr>
        <w:t>&lt;/a&gt;&lt;/li&gt;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&lt;li&gt;&lt;a</w:t>
      </w:r>
      <w:r w:rsidRPr="007B2444">
        <w:rPr>
          <w:color w:val="000000"/>
        </w:rPr>
        <w:t xml:space="preserve"> </w:t>
      </w:r>
      <w:r w:rsidRPr="007B2444">
        <w:rPr>
          <w:color w:val="FF0000"/>
        </w:rPr>
        <w:t>href</w:t>
      </w:r>
      <w:r w:rsidRPr="007B2444">
        <w:rPr>
          <w:color w:val="000000"/>
        </w:rPr>
        <w:t>=</w:t>
      </w:r>
      <w:r w:rsidRPr="007B2444">
        <w:rPr>
          <w:b/>
          <w:bCs/>
          <w:color w:val="8000FF"/>
        </w:rPr>
        <w:t>"#"</w:t>
      </w:r>
      <w:r w:rsidRPr="007B2444">
        <w:rPr>
          <w:color w:val="000000"/>
        </w:rPr>
        <w:t xml:space="preserve"> </w:t>
      </w:r>
      <w:r w:rsidRPr="007B2444">
        <w:rPr>
          <w:color w:val="FF0000"/>
        </w:rPr>
        <w:t>class</w:t>
      </w:r>
      <w:r w:rsidRPr="007B2444">
        <w:rPr>
          <w:color w:val="000000"/>
        </w:rPr>
        <w:t>=</w:t>
      </w:r>
      <w:r w:rsidRPr="007B2444">
        <w:rPr>
          <w:b/>
          <w:bCs/>
          <w:color w:val="8000FF"/>
        </w:rPr>
        <w:t>"pois-showall ui-btn-active"</w:t>
      </w:r>
      <w:r w:rsidRPr="007B2444">
        <w:rPr>
          <w:color w:val="000000"/>
        </w:rPr>
        <w:t xml:space="preserve"> data-theme=</w:t>
      </w:r>
      <w:r w:rsidRPr="007B2444">
        <w:rPr>
          <w:b/>
          <w:bCs/>
          <w:color w:val="8000FF"/>
        </w:rPr>
        <w:t>"b"</w:t>
      </w:r>
      <w:r w:rsidRPr="007B2444">
        <w:rPr>
          <w:color w:val="0000FF"/>
        </w:rPr>
        <w:t>&gt;</w:t>
      </w:r>
      <w:r w:rsidRPr="007B2444">
        <w:rPr>
          <w:b/>
          <w:bCs/>
          <w:color w:val="000000"/>
        </w:rPr>
        <w:t>Show all</w:t>
      </w:r>
      <w:r w:rsidRPr="007B2444">
        <w:rPr>
          <w:color w:val="0000FF"/>
        </w:rPr>
        <w:t>&lt;/a&gt;&lt;/li&gt;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&lt;li&gt;&lt;a</w:t>
      </w:r>
      <w:r w:rsidRPr="007B2444">
        <w:rPr>
          <w:color w:val="000000"/>
        </w:rPr>
        <w:t xml:space="preserve"> </w:t>
      </w:r>
      <w:r w:rsidRPr="007B2444">
        <w:rPr>
          <w:color w:val="FF0000"/>
        </w:rPr>
        <w:t>href</w:t>
      </w:r>
      <w:r w:rsidRPr="007B2444">
        <w:rPr>
          <w:color w:val="000000"/>
        </w:rPr>
        <w:t>=</w:t>
      </w:r>
      <w:r w:rsidRPr="007B2444">
        <w:rPr>
          <w:b/>
          <w:bCs/>
          <w:color w:val="8000FF"/>
        </w:rPr>
        <w:t>"#page2"</w:t>
      </w:r>
      <w:r w:rsidRPr="007B2444">
        <w:rPr>
          <w:color w:val="000000"/>
        </w:rPr>
        <w:t xml:space="preserve"> </w:t>
      </w:r>
      <w:r w:rsidRPr="007B2444">
        <w:rPr>
          <w:color w:val="FF0000"/>
        </w:rPr>
        <w:t>class</w:t>
      </w:r>
      <w:r w:rsidRPr="007B2444">
        <w:rPr>
          <w:color w:val="000000"/>
        </w:rPr>
        <w:t>=</w:t>
      </w:r>
      <w:r w:rsidRPr="007B2444">
        <w:rPr>
          <w:b/>
          <w:bCs/>
          <w:color w:val="8000FF"/>
        </w:rPr>
        <w:t>"pois-list"</w:t>
      </w:r>
      <w:r w:rsidRPr="007B2444">
        <w:rPr>
          <w:color w:val="000000"/>
        </w:rPr>
        <w:t xml:space="preserve"> data-theme=</w:t>
      </w:r>
      <w:r w:rsidRPr="007B2444">
        <w:rPr>
          <w:b/>
          <w:bCs/>
          <w:color w:val="8000FF"/>
        </w:rPr>
        <w:t>"b"</w:t>
      </w:r>
      <w:r w:rsidRPr="007B2444">
        <w:rPr>
          <w:color w:val="0000FF"/>
        </w:rPr>
        <w:t>&gt;</w:t>
      </w:r>
      <w:r w:rsidRPr="007B2444">
        <w:rPr>
          <w:b/>
          <w:bCs/>
          <w:color w:val="000000"/>
        </w:rPr>
        <w:t>List</w:t>
      </w:r>
      <w:r w:rsidRPr="007B2444">
        <w:rPr>
          <w:color w:val="0000FF"/>
        </w:rPr>
        <w:t>&lt;/a&gt;&lt;/li&gt;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&lt;/ul&gt;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&lt;/div&gt;</w:t>
      </w:r>
      <w:r w:rsidRPr="007B2444">
        <w:t>&lt;!-- /navbar --&gt;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&lt;/header&gt;</w:t>
      </w:r>
    </w:p>
    <w:p w:rsidR="007B2444" w:rsidRPr="007B2444" w:rsidRDefault="007B2444" w:rsidP="007B2444">
      <w:pPr>
        <w:pStyle w:val="Code"/>
        <w:rPr>
          <w:b/>
          <w:bCs/>
          <w:color w:val="000000"/>
        </w:rPr>
      </w:pPr>
    </w:p>
    <w:p w:rsidR="007B2444" w:rsidRPr="007B2444" w:rsidRDefault="007B2444" w:rsidP="007B2444">
      <w:pPr>
        <w:pStyle w:val="Code"/>
        <w:rPr>
          <w:b/>
          <w:bCs/>
          <w:color w:val="000000"/>
        </w:rPr>
      </w:pPr>
      <w:r w:rsidRPr="007B2444">
        <w:rPr>
          <w:b/>
          <w:bCs/>
          <w:color w:val="000000"/>
        </w:rPr>
        <w:t xml:space="preserve">    </w:t>
      </w:r>
      <w:r w:rsidRPr="007B2444">
        <w:rPr>
          <w:color w:val="0000FF"/>
        </w:rPr>
        <w:t>&lt;div</w:t>
      </w:r>
      <w:r w:rsidRPr="007B2444">
        <w:rPr>
          <w:color w:val="000000"/>
        </w:rPr>
        <w:t xml:space="preserve"> data-role=</w:t>
      </w:r>
      <w:r w:rsidRPr="007B2444">
        <w:rPr>
          <w:b/>
          <w:bCs/>
          <w:color w:val="8000FF"/>
        </w:rPr>
        <w:t>"content"</w:t>
      </w:r>
      <w:r w:rsidRPr="007B2444">
        <w:rPr>
          <w:color w:val="000000"/>
        </w:rPr>
        <w:t xml:space="preserve"> </w:t>
      </w:r>
      <w:r w:rsidRPr="007B2444">
        <w:rPr>
          <w:color w:val="FF0000"/>
        </w:rPr>
        <w:t>id</w:t>
      </w:r>
      <w:r w:rsidRPr="007B2444">
        <w:rPr>
          <w:color w:val="000000"/>
        </w:rPr>
        <w:t>=</w:t>
      </w:r>
      <w:r w:rsidRPr="007B2444">
        <w:rPr>
          <w:b/>
          <w:bCs/>
          <w:color w:val="8000FF"/>
        </w:rPr>
        <w:t>"map-container"</w:t>
      </w:r>
      <w:r w:rsidRPr="007B2444">
        <w:rPr>
          <w:color w:val="0000FF"/>
        </w:rPr>
        <w:t>&gt;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&lt;div</w:t>
      </w:r>
      <w:r w:rsidRPr="007B2444">
        <w:rPr>
          <w:color w:val="000000"/>
        </w:rPr>
        <w:t xml:space="preserve"> </w:t>
      </w:r>
      <w:r w:rsidRPr="007B2444">
        <w:rPr>
          <w:color w:val="FF0000"/>
        </w:rPr>
        <w:t>id</w:t>
      </w:r>
      <w:r w:rsidRPr="007B2444">
        <w:rPr>
          <w:color w:val="000000"/>
        </w:rPr>
        <w:t>=</w:t>
      </w:r>
      <w:r w:rsidRPr="007B2444">
        <w:rPr>
          <w:b/>
          <w:bCs/>
          <w:color w:val="8000FF"/>
        </w:rPr>
        <w:t>"map_canvas"</w:t>
      </w:r>
      <w:r w:rsidRPr="007B2444">
        <w:rPr>
          <w:color w:val="000000"/>
        </w:rPr>
        <w:t xml:space="preserve"> </w:t>
      </w:r>
      <w:r w:rsidRPr="007B2444">
        <w:rPr>
          <w:color w:val="FF0000"/>
        </w:rPr>
        <w:t>class</w:t>
      </w:r>
      <w:r w:rsidRPr="007B2444">
        <w:rPr>
          <w:color w:val="000000"/>
        </w:rPr>
        <w:t>=</w:t>
      </w:r>
      <w:r w:rsidRPr="007B2444">
        <w:rPr>
          <w:b/>
          <w:bCs/>
          <w:color w:val="8000FF"/>
        </w:rPr>
        <w:t>"map_canvas"</w:t>
      </w:r>
      <w:r w:rsidRPr="007B2444">
        <w:rPr>
          <w:color w:val="0000FF"/>
        </w:rPr>
        <w:t>&gt;&lt;/div&gt;</w:t>
      </w:r>
    </w:p>
    <w:p w:rsidR="007B2444" w:rsidRPr="007B2444" w:rsidRDefault="007B2444" w:rsidP="007B2444">
      <w:pPr>
        <w:pStyle w:val="Code"/>
        <w:rPr>
          <w:b/>
          <w:bCs/>
          <w:color w:val="000000"/>
        </w:rPr>
      </w:pPr>
      <w:r w:rsidRPr="007B2444">
        <w:rPr>
          <w:b/>
          <w:bCs/>
          <w:color w:val="000000"/>
        </w:rPr>
        <w:t xml:space="preserve">    </w:t>
      </w:r>
      <w:r w:rsidRPr="007B2444">
        <w:rPr>
          <w:color w:val="0000FF"/>
        </w:rPr>
        <w:t>&lt;/div&gt;</w:t>
      </w:r>
    </w:p>
    <w:p w:rsidR="007B2444" w:rsidRPr="007B2444" w:rsidRDefault="007B2444" w:rsidP="007B2444">
      <w:pPr>
        <w:pStyle w:val="Code"/>
      </w:pPr>
      <w:r w:rsidRPr="007B2444">
        <w:rPr>
          <w:color w:val="0000FF"/>
        </w:rPr>
        <w:t>&lt;/div&gt;</w:t>
      </w:r>
      <w:r w:rsidRPr="007B2444">
        <w:rPr>
          <w:b/>
          <w:bCs/>
          <w:color w:val="000000"/>
        </w:rPr>
        <w:t xml:space="preserve">       </w:t>
      </w:r>
    </w:p>
    <w:p w:rsidR="003F3EA9" w:rsidRPr="007B2444" w:rsidRDefault="003F3EA9" w:rsidP="0067563C">
      <w:pPr>
        <w:rPr>
          <w:rFonts w:ascii="Courier New" w:hAnsi="Courier New" w:cs="Courier New"/>
          <w:sz w:val="20"/>
          <w:szCs w:val="20"/>
          <w:lang w:eastAsia="en-GB"/>
        </w:rPr>
      </w:pPr>
    </w:p>
    <w:p w:rsidR="0067563C" w:rsidRDefault="007E64E6" w:rsidP="0067563C">
      <w:pPr>
        <w:rPr>
          <w:rFonts w:ascii="Courier New" w:hAnsi="Courier New" w:cs="Courier New"/>
          <w:sz w:val="20"/>
          <w:szCs w:val="20"/>
          <w:lang w:val="en-GB" w:eastAsia="en-GB"/>
        </w:rPr>
      </w:pPr>
      <w:r>
        <w:rPr>
          <w:lang w:val="en-GB" w:eastAsia="en-GB"/>
        </w:rPr>
        <w:t>In the above code, you can also see the ‘header’ element which includes the navigation links. This must be present in every page that we want the navigation bar to be visible.</w:t>
      </w:r>
      <w:r w:rsidR="0067563C" w:rsidRPr="0067563C">
        <w:rPr>
          <w:rFonts w:ascii="Courier New" w:hAnsi="Courier New" w:cs="Courier New"/>
          <w:sz w:val="20"/>
          <w:szCs w:val="20"/>
          <w:lang w:val="en-GB" w:eastAsia="en-GB"/>
        </w:rPr>
        <w:t xml:space="preserve">   </w:t>
      </w:r>
    </w:p>
    <w:p w:rsidR="00933C1E" w:rsidRDefault="00933C1E" w:rsidP="00933C1E">
      <w:pPr>
        <w:pStyle w:val="Heading2"/>
        <w:rPr>
          <w:lang w:val="en-GB" w:eastAsia="en-GB"/>
        </w:rPr>
      </w:pPr>
      <w:bookmarkStart w:id="16" w:name="_Toc341960349"/>
      <w:r>
        <w:rPr>
          <w:lang w:val="en-GB" w:eastAsia="en-GB"/>
        </w:rPr>
        <w:t>Javascript</w:t>
      </w:r>
      <w:bookmarkEnd w:id="16"/>
    </w:p>
    <w:p w:rsidR="00933C1E" w:rsidRDefault="00933C1E" w:rsidP="00933C1E">
      <w:pPr>
        <w:rPr>
          <w:lang w:val="en-GB" w:eastAsia="en-GB"/>
        </w:rPr>
      </w:pPr>
      <w:r>
        <w:rPr>
          <w:lang w:val="en-GB" w:eastAsia="en-GB"/>
        </w:rPr>
        <w:t>Much of</w:t>
      </w:r>
      <w:r w:rsidR="00643118">
        <w:rPr>
          <w:lang w:val="en-GB" w:eastAsia="en-GB"/>
        </w:rPr>
        <w:t xml:space="preserve"> the functionality provided in the templates is based on javascript libraries and the HTML5 javascript apis. The main actions involving javascript are:</w:t>
      </w:r>
    </w:p>
    <w:p w:rsidR="00643118" w:rsidRDefault="00643118" w:rsidP="00643118">
      <w:pPr>
        <w:pStyle w:val="ListParagraph"/>
        <w:numPr>
          <w:ilvl w:val="0"/>
          <w:numId w:val="19"/>
        </w:numPr>
        <w:rPr>
          <w:lang w:val="en-GB" w:eastAsia="en-GB"/>
        </w:rPr>
      </w:pPr>
      <w:r>
        <w:rPr>
          <w:lang w:val="en-GB" w:eastAsia="en-GB"/>
        </w:rPr>
        <w:t>Read the POIs from the dataset</w:t>
      </w:r>
    </w:p>
    <w:p w:rsidR="006B6C3F" w:rsidRDefault="006B6C3F" w:rsidP="006B6C3F">
      <w:pPr>
        <w:pStyle w:val="ListParagraph"/>
        <w:numPr>
          <w:ilvl w:val="1"/>
          <w:numId w:val="19"/>
        </w:numPr>
        <w:rPr>
          <w:lang w:val="en-GB" w:eastAsia="en-GB"/>
        </w:rPr>
      </w:pPr>
      <w:r w:rsidRPr="006B6C3F">
        <w:rPr>
          <w:lang w:val="en-GB" w:eastAsia="en-GB"/>
        </w:rPr>
        <w:t xml:space="preserve">function </w:t>
      </w:r>
      <w:r>
        <w:rPr>
          <w:lang w:val="en-GB" w:eastAsia="en-GB"/>
        </w:rPr>
        <w:t>‘</w:t>
      </w:r>
      <w:r w:rsidRPr="006B6C3F">
        <w:rPr>
          <w:lang w:val="en-GB" w:eastAsia="en-GB"/>
        </w:rPr>
        <w:t>getPoisFromDataset</w:t>
      </w:r>
      <w:r>
        <w:rPr>
          <w:lang w:val="en-GB" w:eastAsia="en-GB"/>
        </w:rPr>
        <w:t>’</w:t>
      </w:r>
    </w:p>
    <w:p w:rsidR="00643118" w:rsidRDefault="00643118" w:rsidP="00643118">
      <w:pPr>
        <w:pStyle w:val="ListParagraph"/>
        <w:numPr>
          <w:ilvl w:val="0"/>
          <w:numId w:val="19"/>
        </w:numPr>
        <w:rPr>
          <w:lang w:val="en-GB" w:eastAsia="en-GB"/>
        </w:rPr>
      </w:pPr>
      <w:r>
        <w:rPr>
          <w:lang w:val="en-GB" w:eastAsia="en-GB"/>
        </w:rPr>
        <w:t>Load the google map</w:t>
      </w:r>
    </w:p>
    <w:p w:rsidR="006B6C3F" w:rsidRDefault="006B6C3F" w:rsidP="006B6C3F">
      <w:pPr>
        <w:pStyle w:val="ListParagraph"/>
        <w:numPr>
          <w:ilvl w:val="1"/>
          <w:numId w:val="19"/>
        </w:numPr>
        <w:rPr>
          <w:lang w:val="en-GB" w:eastAsia="en-GB"/>
        </w:rPr>
      </w:pPr>
      <w:r w:rsidRPr="006B6C3F">
        <w:rPr>
          <w:lang w:val="en-GB" w:eastAsia="en-GB"/>
        </w:rPr>
        <w:t xml:space="preserve">function </w:t>
      </w:r>
      <w:r>
        <w:rPr>
          <w:lang w:val="en-GB" w:eastAsia="en-GB"/>
        </w:rPr>
        <w:t>‘</w:t>
      </w:r>
      <w:r w:rsidRPr="006B6C3F">
        <w:rPr>
          <w:lang w:val="en-GB" w:eastAsia="en-GB"/>
        </w:rPr>
        <w:t>initializeMap</w:t>
      </w:r>
      <w:r>
        <w:rPr>
          <w:lang w:val="en-GB" w:eastAsia="en-GB"/>
        </w:rPr>
        <w:t>’</w:t>
      </w:r>
    </w:p>
    <w:p w:rsidR="00643118" w:rsidRDefault="00643118" w:rsidP="00643118">
      <w:pPr>
        <w:pStyle w:val="ListParagraph"/>
        <w:numPr>
          <w:ilvl w:val="0"/>
          <w:numId w:val="19"/>
        </w:numPr>
        <w:rPr>
          <w:lang w:val="en-GB" w:eastAsia="en-GB"/>
        </w:rPr>
      </w:pPr>
      <w:r>
        <w:rPr>
          <w:lang w:val="en-GB" w:eastAsia="en-GB"/>
        </w:rPr>
        <w:t>Create Infobubbles for every POI and add them on the map</w:t>
      </w:r>
    </w:p>
    <w:p w:rsidR="006B6C3F" w:rsidRDefault="006B6C3F" w:rsidP="006B6C3F">
      <w:pPr>
        <w:pStyle w:val="ListParagraph"/>
        <w:numPr>
          <w:ilvl w:val="1"/>
          <w:numId w:val="19"/>
        </w:numPr>
        <w:rPr>
          <w:lang w:val="en-GB" w:eastAsia="en-GB"/>
        </w:rPr>
      </w:pPr>
      <w:r w:rsidRPr="006B6C3F">
        <w:rPr>
          <w:lang w:val="en-GB" w:eastAsia="en-GB"/>
        </w:rPr>
        <w:t xml:space="preserve">function </w:t>
      </w:r>
      <w:r>
        <w:rPr>
          <w:lang w:val="en-GB" w:eastAsia="en-GB"/>
        </w:rPr>
        <w:t>‘</w:t>
      </w:r>
      <w:r w:rsidRPr="006B6C3F">
        <w:rPr>
          <w:lang w:val="en-GB" w:eastAsia="en-GB"/>
        </w:rPr>
        <w:t>setInfoWindowParkingPoi</w:t>
      </w:r>
      <w:r>
        <w:rPr>
          <w:lang w:val="en-GB" w:eastAsia="en-GB"/>
        </w:rPr>
        <w:t>’,</w:t>
      </w:r>
      <w:r w:rsidRPr="006B6C3F">
        <w:t xml:space="preserve"> </w:t>
      </w:r>
      <w:r w:rsidRPr="006B6C3F">
        <w:rPr>
          <w:lang w:val="en-GB" w:eastAsia="en-GB"/>
        </w:rPr>
        <w:t xml:space="preserve">function </w:t>
      </w:r>
      <w:r>
        <w:rPr>
          <w:lang w:val="en-GB" w:eastAsia="en-GB"/>
        </w:rPr>
        <w:t>‘</w:t>
      </w:r>
      <w:r w:rsidRPr="006B6C3F">
        <w:rPr>
          <w:lang w:val="en-GB" w:eastAsia="en-GB"/>
        </w:rPr>
        <w:t>addMarkers</w:t>
      </w:r>
      <w:r>
        <w:rPr>
          <w:lang w:val="en-GB" w:eastAsia="en-GB"/>
        </w:rPr>
        <w:t>’</w:t>
      </w:r>
    </w:p>
    <w:p w:rsidR="00643118" w:rsidRDefault="00643118" w:rsidP="00643118">
      <w:pPr>
        <w:pStyle w:val="ListParagraph"/>
        <w:numPr>
          <w:ilvl w:val="0"/>
          <w:numId w:val="19"/>
        </w:numPr>
        <w:rPr>
          <w:lang w:val="en-GB" w:eastAsia="en-GB"/>
        </w:rPr>
      </w:pPr>
      <w:r>
        <w:rPr>
          <w:lang w:val="en-GB" w:eastAsia="en-GB"/>
        </w:rPr>
        <w:t>Switch between the pages</w:t>
      </w:r>
    </w:p>
    <w:p w:rsidR="00643118" w:rsidRDefault="00891667" w:rsidP="00643118">
      <w:pPr>
        <w:pStyle w:val="ListParagraph"/>
        <w:numPr>
          <w:ilvl w:val="1"/>
          <w:numId w:val="19"/>
        </w:numPr>
        <w:rPr>
          <w:lang w:val="en-GB" w:eastAsia="en-GB"/>
        </w:rPr>
      </w:pPr>
      <w:r w:rsidRPr="003F0E63">
        <w:rPr>
          <w:lang w:val="en-GB" w:eastAsia="en-GB"/>
        </w:rPr>
        <w:t>‘Event Handlers’ section in parking-lib.js</w:t>
      </w:r>
    </w:p>
    <w:p w:rsidR="003F0E63" w:rsidRPr="003F0E63" w:rsidRDefault="003F0E63" w:rsidP="003F0E63">
      <w:pPr>
        <w:pStyle w:val="ListParagraph"/>
        <w:ind w:left="1440"/>
        <w:rPr>
          <w:lang w:val="en-GB" w:eastAsia="en-GB"/>
        </w:rPr>
      </w:pPr>
    </w:p>
    <w:p w:rsidR="00891667" w:rsidRDefault="00891667" w:rsidP="00643118">
      <w:pPr>
        <w:rPr>
          <w:lang w:val="en-GB" w:eastAsia="en-GB"/>
        </w:rPr>
      </w:pPr>
      <w:r>
        <w:rPr>
          <w:lang w:val="en-GB" w:eastAsia="en-GB"/>
        </w:rPr>
        <w:t>Functionality inside JQuery mobile has been also used in order to assist with page switching. The code snippet presented below demonstrates such a case where a handler is added on the ‘click’ event of a button in the navigation bar. It is the ‘List’ button which presents the user with the POIs in a list view.</w:t>
      </w:r>
    </w:p>
    <w:p w:rsidR="00891667" w:rsidRPr="00891667" w:rsidRDefault="00891667" w:rsidP="00891667">
      <w:pPr>
        <w:pStyle w:val="Code2"/>
      </w:pPr>
      <w:r w:rsidRPr="00891667">
        <w:t>/* Click handler for the 'list' button */</w:t>
      </w:r>
    </w:p>
    <w:p w:rsidR="00891667" w:rsidRPr="00891667" w:rsidRDefault="00891667" w:rsidP="00891667">
      <w:pPr>
        <w:pStyle w:val="Code2"/>
      </w:pPr>
      <w:r w:rsidRPr="00891667">
        <w:t xml:space="preserve">    $</w:t>
      </w:r>
      <w:r w:rsidRPr="00891667">
        <w:rPr>
          <w:b/>
          <w:bCs/>
        </w:rPr>
        <w:t>(</w:t>
      </w:r>
      <w:r w:rsidRPr="00891667">
        <w:rPr>
          <w:color w:val="808080"/>
        </w:rPr>
        <w:t>'.pois-list'</w:t>
      </w:r>
      <w:r w:rsidRPr="00891667">
        <w:rPr>
          <w:b/>
          <w:bCs/>
        </w:rPr>
        <w:t>).</w:t>
      </w:r>
      <w:r w:rsidRPr="00891667">
        <w:t>click</w:t>
      </w:r>
      <w:r w:rsidRPr="00891667">
        <w:rPr>
          <w:b/>
          <w:bCs/>
        </w:rPr>
        <w:t>(</w:t>
      </w:r>
      <w:r w:rsidRPr="00891667">
        <w:rPr>
          <w:b/>
          <w:bCs/>
          <w:i/>
          <w:iCs/>
          <w:color w:val="000080"/>
        </w:rPr>
        <w:t>function</w:t>
      </w:r>
      <w:r w:rsidRPr="00891667">
        <w:rPr>
          <w:b/>
          <w:bCs/>
        </w:rPr>
        <w:t>()</w:t>
      </w:r>
      <w:r w:rsidRPr="00891667">
        <w:t xml:space="preserve"> </w:t>
      </w:r>
      <w:r w:rsidRPr="00891667">
        <w:rPr>
          <w:b/>
          <w:bCs/>
        </w:rPr>
        <w:t>{</w:t>
      </w:r>
    </w:p>
    <w:p w:rsidR="00891667" w:rsidRPr="00891667" w:rsidRDefault="00891667" w:rsidP="00891667">
      <w:pPr>
        <w:pStyle w:val="Code2"/>
      </w:pPr>
      <w:r w:rsidRPr="00891667">
        <w:t xml:space="preserve">        $</w:t>
      </w:r>
      <w:r w:rsidRPr="00891667">
        <w:rPr>
          <w:b/>
          <w:bCs/>
        </w:rPr>
        <w:t>.</w:t>
      </w:r>
      <w:r w:rsidRPr="00891667">
        <w:t>mobile</w:t>
      </w:r>
      <w:r w:rsidRPr="00891667">
        <w:rPr>
          <w:b/>
          <w:bCs/>
        </w:rPr>
        <w:t>.</w:t>
      </w:r>
      <w:r w:rsidRPr="00891667">
        <w:t>changePage</w:t>
      </w:r>
      <w:r w:rsidRPr="00891667">
        <w:rPr>
          <w:b/>
          <w:bCs/>
        </w:rPr>
        <w:t>(</w:t>
      </w:r>
      <w:r w:rsidRPr="00891667">
        <w:rPr>
          <w:color w:val="FF0080"/>
        </w:rPr>
        <w:t>"#page2"</w:t>
      </w:r>
      <w:r w:rsidRPr="00891667">
        <w:rPr>
          <w:b/>
          <w:bCs/>
        </w:rPr>
        <w:t>,</w:t>
      </w:r>
      <w:r w:rsidRPr="00891667">
        <w:t xml:space="preserve"> </w:t>
      </w:r>
      <w:r w:rsidRPr="00891667">
        <w:rPr>
          <w:b/>
          <w:bCs/>
        </w:rPr>
        <w:t>{</w:t>
      </w:r>
      <w:r w:rsidRPr="00891667">
        <w:t xml:space="preserve"> transition</w:t>
      </w:r>
      <w:r w:rsidRPr="00891667">
        <w:rPr>
          <w:b/>
          <w:bCs/>
        </w:rPr>
        <w:t>:</w:t>
      </w:r>
      <w:r w:rsidRPr="00891667">
        <w:t xml:space="preserve"> </w:t>
      </w:r>
      <w:r w:rsidRPr="00891667">
        <w:rPr>
          <w:color w:val="FF0080"/>
        </w:rPr>
        <w:t>"none"</w:t>
      </w:r>
      <w:r w:rsidRPr="00891667">
        <w:rPr>
          <w:b/>
          <w:bCs/>
        </w:rPr>
        <w:t>});</w:t>
      </w:r>
    </w:p>
    <w:p w:rsidR="00A07AA5" w:rsidRPr="00A07AA5" w:rsidRDefault="00891667" w:rsidP="00A07AA5">
      <w:pPr>
        <w:pStyle w:val="Code2"/>
        <w:rPr>
          <w:b/>
          <w:bCs/>
        </w:rPr>
      </w:pPr>
      <w:r w:rsidRPr="00891667">
        <w:t xml:space="preserve">    </w:t>
      </w:r>
      <w:r w:rsidRPr="00891667">
        <w:rPr>
          <w:b/>
          <w:bCs/>
        </w:rPr>
        <w:t>});</w:t>
      </w:r>
    </w:p>
    <w:p w:rsidR="00A07AA5" w:rsidRDefault="00A07AA5" w:rsidP="00A07AA5">
      <w:pPr>
        <w:pStyle w:val="Heading2"/>
      </w:pPr>
      <w:r>
        <w:t>PHP</w:t>
      </w:r>
    </w:p>
    <w:p w:rsidR="00A07AA5" w:rsidRDefault="00A07AA5" w:rsidP="00A07AA5">
      <w:r>
        <w:t xml:space="preserve">Php is used to support the backend functionalities of the template. Firstly, the configuration file is a php file which is included in the template and holds the values for the various setting of the template. The database communication as well as the exposure of the data through web services is also implemented in php. An object-oriented approach has been followed to represent the data model of the CITADEL common POI format (see Section </w:t>
      </w:r>
      <w:r>
        <w:fldChar w:fldCharType="begin"/>
      </w:r>
      <w:r>
        <w:instrText xml:space="preserve"> REF _Ref341961594 \r \h </w:instrText>
      </w:r>
      <w:r>
        <w:fldChar w:fldCharType="separate"/>
      </w:r>
      <w:r>
        <w:t>3</w:t>
      </w:r>
      <w:r>
        <w:fldChar w:fldCharType="end"/>
      </w:r>
      <w:r>
        <w:t>). The database</w:t>
      </w:r>
      <w:r w:rsidR="005117BC">
        <w:t xml:space="preserve"> schema is presented in </w:t>
      </w:r>
      <w:r w:rsidR="005117BC">
        <w:fldChar w:fldCharType="begin"/>
      </w:r>
      <w:r w:rsidR="005117BC">
        <w:instrText xml:space="preserve"> REF _Ref342037994 \h </w:instrText>
      </w:r>
      <w:r w:rsidR="005117BC">
        <w:fldChar w:fldCharType="separate"/>
      </w:r>
      <w:r w:rsidR="005117BC">
        <w:t xml:space="preserve">Figure </w:t>
      </w:r>
      <w:r w:rsidR="005117BC">
        <w:rPr>
          <w:noProof/>
        </w:rPr>
        <w:t>1</w:t>
      </w:r>
      <w:r w:rsidR="005117BC">
        <w:fldChar w:fldCharType="end"/>
      </w:r>
      <w:r>
        <w:t>:</w:t>
      </w:r>
    </w:p>
    <w:p w:rsidR="00A07AA5" w:rsidRDefault="005117BC" w:rsidP="005117BC">
      <w:pPr>
        <w:jc w:val="center"/>
      </w:pPr>
      <w:r>
        <w:rPr>
          <w:noProof/>
        </w:rPr>
        <w:lastRenderedPageBreak/>
        <w:drawing>
          <wp:inline distT="0" distB="0" distL="0" distR="0" wp14:anchorId="5F3E3D4A" wp14:editId="71C21EAA">
            <wp:extent cx="5788325" cy="4565196"/>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endschema.png"/>
                    <pic:cNvPicPr/>
                  </pic:nvPicPr>
                  <pic:blipFill>
                    <a:blip r:embed="rId8">
                      <a:extLst>
                        <a:ext uri="{28A0092B-C50C-407E-A947-70E740481C1C}">
                          <a14:useLocalDpi xmlns:a14="http://schemas.microsoft.com/office/drawing/2010/main" val="0"/>
                        </a:ext>
                      </a:extLst>
                    </a:blip>
                    <a:stretch>
                      <a:fillRect/>
                    </a:stretch>
                  </pic:blipFill>
                  <pic:spPr>
                    <a:xfrm>
                      <a:off x="0" y="0"/>
                      <a:ext cx="5790386" cy="4566822"/>
                    </a:xfrm>
                    <a:prstGeom prst="rect">
                      <a:avLst/>
                    </a:prstGeom>
                  </pic:spPr>
                </pic:pic>
              </a:graphicData>
            </a:graphic>
          </wp:inline>
        </w:drawing>
      </w:r>
    </w:p>
    <w:p w:rsidR="005117BC" w:rsidRDefault="005117BC" w:rsidP="005117BC">
      <w:pPr>
        <w:pStyle w:val="Caption"/>
      </w:pPr>
      <w:bookmarkStart w:id="17" w:name="_Ref342037994"/>
      <w:r>
        <w:t xml:space="preserve">Figure </w:t>
      </w:r>
      <w:fldSimple w:instr=" SEQ Figure \* ARABIC ">
        <w:r>
          <w:rPr>
            <w:noProof/>
          </w:rPr>
          <w:t>1</w:t>
        </w:r>
      </w:fldSimple>
      <w:bookmarkEnd w:id="17"/>
      <w:r>
        <w:t>: Database Schema</w:t>
      </w:r>
    </w:p>
    <w:p w:rsidR="00133CBE" w:rsidRDefault="00133CBE" w:rsidP="0061537D">
      <w:pPr>
        <w:pStyle w:val="Heading1"/>
        <w:rPr>
          <w:lang w:val="en-GB" w:eastAsia="en-GB"/>
        </w:rPr>
      </w:pPr>
      <w:bookmarkStart w:id="18" w:name="_Toc341960350"/>
      <w:bookmarkStart w:id="19" w:name="_Ref341961577"/>
      <w:bookmarkStart w:id="20" w:name="_Ref341961594"/>
      <w:r>
        <w:rPr>
          <w:lang w:val="en-GB" w:eastAsia="en-GB"/>
        </w:rPr>
        <w:t xml:space="preserve">CITADEL </w:t>
      </w:r>
      <w:r w:rsidR="008D61E2">
        <w:rPr>
          <w:lang w:val="en-GB" w:eastAsia="en-GB"/>
        </w:rPr>
        <w:t>common POI format</w:t>
      </w:r>
      <w:bookmarkEnd w:id="18"/>
      <w:bookmarkEnd w:id="19"/>
      <w:bookmarkEnd w:id="20"/>
    </w:p>
    <w:p w:rsidR="00E95134" w:rsidRDefault="008D61E2" w:rsidP="008D61E2">
      <w:pPr>
        <w:pStyle w:val="Heading2"/>
        <w:rPr>
          <w:lang w:val="en-GB" w:eastAsia="en-GB"/>
        </w:rPr>
      </w:pPr>
      <w:r>
        <w:rPr>
          <w:lang w:val="en-GB" w:eastAsia="en-GB"/>
        </w:rPr>
        <w:t xml:space="preserve"> </w:t>
      </w:r>
      <w:bookmarkStart w:id="21" w:name="_Toc341960351"/>
      <w:r>
        <w:rPr>
          <w:lang w:val="en-GB" w:eastAsia="en-GB"/>
        </w:rPr>
        <w:t>Introduction</w:t>
      </w:r>
      <w:bookmarkEnd w:id="21"/>
    </w:p>
    <w:p w:rsidR="00775552" w:rsidRPr="00775552" w:rsidRDefault="00775552" w:rsidP="00E95134">
      <w:pPr>
        <w:rPr>
          <w:lang w:val="en-GB" w:eastAsia="en-GB"/>
        </w:rPr>
      </w:pPr>
      <w:r>
        <w:rPr>
          <w:lang w:val="en-GB" w:eastAsia="en-GB"/>
        </w:rPr>
        <w:t xml:space="preserve">All the mobile application templates make use of a common data schema in order to ensure interoperability among different cities. The ‘Parking-Lots’ template uses the CITADEL common POI format which has been derived from </w:t>
      </w:r>
      <w:r w:rsidRPr="00502767">
        <w:t xml:space="preserve">the </w:t>
      </w:r>
      <w:hyperlink r:id="rId9" w:history="1">
        <w:r w:rsidRPr="00502767">
          <w:rPr>
            <w:rStyle w:val="Hyperlink"/>
          </w:rPr>
          <w:t>Editor’s draft of the Points of Interest Core of W3C</w:t>
        </w:r>
      </w:hyperlink>
      <w:r>
        <w:rPr>
          <w:rStyle w:val="Hyperlink"/>
        </w:rPr>
        <w:t>.</w:t>
      </w:r>
      <w:r w:rsidRPr="00775552">
        <w:rPr>
          <w:lang w:val="en-GB" w:eastAsia="en-GB"/>
        </w:rPr>
        <w:t xml:space="preserve"> </w:t>
      </w:r>
      <w:r>
        <w:rPr>
          <w:lang w:val="en-GB" w:eastAsia="en-GB"/>
        </w:rPr>
        <w:t>The schema uses a JSON representation which is described in details in the example below.</w:t>
      </w:r>
    </w:p>
    <w:p w:rsidR="00A26009" w:rsidRDefault="0030765F" w:rsidP="008D61E2">
      <w:pPr>
        <w:pStyle w:val="Heading2"/>
      </w:pPr>
      <w:bookmarkStart w:id="22" w:name="_Toc341960352"/>
      <w:r>
        <w:t>JSON Example</w:t>
      </w:r>
      <w:bookmarkEnd w:id="22"/>
    </w:p>
    <w:p w:rsidR="00551E97" w:rsidRDefault="00551E97" w:rsidP="00551E97">
      <w:r>
        <w:rPr>
          <w:lang w:val="en-GB" w:eastAsia="en-GB"/>
        </w:rPr>
        <w:t xml:space="preserve">The example presented in this paragraph provides </w:t>
      </w:r>
      <w:r w:rsidR="00B62B24">
        <w:rPr>
          <w:lang w:val="en-GB" w:eastAsia="en-GB"/>
        </w:rPr>
        <w:t xml:space="preserve">an example of the </w:t>
      </w:r>
      <w:r>
        <w:rPr>
          <w:lang w:val="en-GB" w:eastAsia="en-GB"/>
        </w:rPr>
        <w:t>JSON representation</w:t>
      </w:r>
      <w:r w:rsidR="00B62B24">
        <w:rPr>
          <w:lang w:val="en-GB" w:eastAsia="en-GB"/>
        </w:rPr>
        <w:t xml:space="preserve"> of data used by the templates</w:t>
      </w:r>
      <w:r>
        <w:rPr>
          <w:lang w:val="en-GB" w:eastAsia="en-GB"/>
        </w:rPr>
        <w:t xml:space="preserve">. Data for </w:t>
      </w:r>
      <w:r>
        <w:t>the example has been taken by the publicly available dataset of parking lots of the city of Ghent (</w:t>
      </w:r>
      <w:hyperlink r:id="rId10" w:history="1">
        <w:r w:rsidRPr="00474C80">
          <w:rPr>
            <w:rStyle w:val="Hyperlink"/>
          </w:rPr>
          <w:t>http://data.gent.be/datasets/parkeergarages</w:t>
        </w:r>
      </w:hyperlink>
      <w:r>
        <w:t>).</w:t>
      </w:r>
    </w:p>
    <w:p w:rsidR="00775552" w:rsidRDefault="00551E97" w:rsidP="00EA215B">
      <w:pPr>
        <w:rPr>
          <w:lang w:val="en-GB" w:eastAsia="en-GB"/>
        </w:rPr>
      </w:pPr>
      <w:r>
        <w:rPr>
          <w:lang w:val="en-GB" w:eastAsia="en-GB"/>
        </w:rPr>
        <w:t>The first elements</w:t>
      </w:r>
      <w:r w:rsidR="000A3BD9">
        <w:rPr>
          <w:lang w:val="en-GB" w:eastAsia="en-GB"/>
        </w:rPr>
        <w:t xml:space="preserve">, </w:t>
      </w:r>
      <w:r w:rsidRPr="00551E97">
        <w:rPr>
          <w:i/>
          <w:lang w:val="en-GB" w:eastAsia="en-GB"/>
        </w:rPr>
        <w:t>id, updated, created, lang, author, license, link</w:t>
      </w:r>
      <w:r w:rsidR="000A3BD9">
        <w:rPr>
          <w:i/>
          <w:lang w:val="en-GB" w:eastAsia="en-GB"/>
        </w:rPr>
        <w:t xml:space="preserve"> </w:t>
      </w:r>
      <w:r w:rsidR="000A3BD9" w:rsidRPr="000A3BD9">
        <w:rPr>
          <w:lang w:val="en-GB" w:eastAsia="en-GB"/>
        </w:rPr>
        <w:t>and</w:t>
      </w:r>
      <w:r w:rsidRPr="00551E97">
        <w:rPr>
          <w:i/>
          <w:lang w:val="en-GB" w:eastAsia="en-GB"/>
        </w:rPr>
        <w:t xml:space="preserve"> updatefrequency</w:t>
      </w:r>
      <w:r w:rsidR="000A3BD9">
        <w:rPr>
          <w:lang w:val="en-GB" w:eastAsia="en-GB"/>
        </w:rPr>
        <w:t>,</w:t>
      </w:r>
      <w:r>
        <w:rPr>
          <w:lang w:val="en-GB" w:eastAsia="en-GB"/>
        </w:rPr>
        <w:t xml:space="preserve"> provide the available metadata of the dataset and then an array</w:t>
      </w:r>
      <w:r w:rsidR="000A3BD9">
        <w:rPr>
          <w:lang w:val="en-GB" w:eastAsia="en-GB"/>
        </w:rPr>
        <w:t xml:space="preserve">, </w:t>
      </w:r>
      <w:r w:rsidRPr="00551E97">
        <w:rPr>
          <w:i/>
          <w:lang w:val="en-GB" w:eastAsia="en-GB"/>
        </w:rPr>
        <w:t>poi</w:t>
      </w:r>
      <w:r w:rsidR="000A3BD9">
        <w:rPr>
          <w:i/>
          <w:lang w:val="en-GB" w:eastAsia="en-GB"/>
        </w:rPr>
        <w:t>,</w:t>
      </w:r>
      <w:r>
        <w:rPr>
          <w:lang w:val="en-GB" w:eastAsia="en-GB"/>
        </w:rPr>
        <w:t xml:space="preserve"> with the POIs follows. Every element of this array includes </w:t>
      </w:r>
      <w:r w:rsidR="000A3BD9">
        <w:rPr>
          <w:lang w:val="en-GB" w:eastAsia="en-GB"/>
        </w:rPr>
        <w:t xml:space="preserve">an </w:t>
      </w:r>
      <w:r w:rsidR="000A3BD9" w:rsidRPr="000A3BD9">
        <w:rPr>
          <w:i/>
          <w:lang w:val="en-GB" w:eastAsia="en-GB"/>
        </w:rPr>
        <w:t>id, title, description, category, location</w:t>
      </w:r>
      <w:r w:rsidR="000A3BD9">
        <w:rPr>
          <w:i/>
          <w:lang w:val="en-GB" w:eastAsia="en-GB"/>
        </w:rPr>
        <w:t xml:space="preserve"> </w:t>
      </w:r>
      <w:r w:rsidR="000A3BD9" w:rsidRPr="000A3BD9">
        <w:rPr>
          <w:lang w:val="en-GB" w:eastAsia="en-GB"/>
        </w:rPr>
        <w:t>and a set of attributes</w:t>
      </w:r>
      <w:r w:rsidR="000A3BD9">
        <w:rPr>
          <w:i/>
          <w:lang w:val="en-GB" w:eastAsia="en-GB"/>
        </w:rPr>
        <w:t>.</w:t>
      </w:r>
      <w:r w:rsidR="000A3BD9">
        <w:rPr>
          <w:lang w:val="en-GB" w:eastAsia="en-GB"/>
        </w:rPr>
        <w:t xml:space="preserve"> </w:t>
      </w:r>
    </w:p>
    <w:p w:rsidR="00EA215B" w:rsidRDefault="000A3BD9" w:rsidP="00EA215B">
      <w:pPr>
        <w:rPr>
          <w:lang w:val="en-GB" w:eastAsia="en-GB"/>
        </w:rPr>
      </w:pPr>
      <w:r>
        <w:rPr>
          <w:lang w:val="en-GB" w:eastAsia="en-GB"/>
        </w:rPr>
        <w:lastRenderedPageBreak/>
        <w:t xml:space="preserve">The attributes are inside the </w:t>
      </w:r>
      <w:r w:rsidRPr="000A3BD9">
        <w:rPr>
          <w:i/>
          <w:lang w:val="en-GB" w:eastAsia="en-GB"/>
        </w:rPr>
        <w:t>attribute</w:t>
      </w:r>
      <w:r>
        <w:rPr>
          <w:i/>
          <w:lang w:val="en-GB" w:eastAsia="en-GB"/>
        </w:rPr>
        <w:t xml:space="preserve"> </w:t>
      </w:r>
      <w:r>
        <w:rPr>
          <w:lang w:val="en-GB" w:eastAsia="en-GB"/>
        </w:rPr>
        <w:t>array and they contain information that is only available for parking lots. The ‘</w:t>
      </w:r>
      <w:r w:rsidRPr="000A3BD9">
        <w:rPr>
          <w:lang w:val="en-GB" w:eastAsia="en-GB"/>
        </w:rPr>
        <w:t>tplIdentifier</w:t>
      </w:r>
      <w:r>
        <w:rPr>
          <w:lang w:val="en-GB" w:eastAsia="en-GB"/>
        </w:rPr>
        <w:t>’ values denote these parking-specific attributes and will be later used by the templates in order to prov</w:t>
      </w:r>
      <w:r w:rsidR="00775552">
        <w:rPr>
          <w:lang w:val="en-GB" w:eastAsia="en-GB"/>
        </w:rPr>
        <w:t>ide a</w:t>
      </w:r>
      <w:r>
        <w:rPr>
          <w:lang w:val="en-GB" w:eastAsia="en-GB"/>
        </w:rPr>
        <w:t xml:space="preserve"> UI that is specific for parking lots</w:t>
      </w:r>
      <w:r w:rsidR="00775552">
        <w:rPr>
          <w:lang w:val="en-GB" w:eastAsia="en-GB"/>
        </w:rPr>
        <w:t>.</w:t>
      </w:r>
    </w:p>
    <w:p w:rsidR="0030765F" w:rsidRPr="0030765F" w:rsidRDefault="0030765F" w:rsidP="007B2444">
      <w:pPr>
        <w:pStyle w:val="Code2"/>
      </w:pPr>
      <w:r w:rsidRPr="0030765F">
        <w:t>{</w:t>
      </w:r>
    </w:p>
    <w:p w:rsidR="0030765F" w:rsidRPr="0030765F" w:rsidRDefault="0030765F" w:rsidP="007B2444">
      <w:pPr>
        <w:pStyle w:val="Code2"/>
      </w:pPr>
      <w:r w:rsidRPr="0030765F">
        <w:t xml:space="preserve">  "</w:t>
      </w:r>
      <w:r w:rsidR="0059564A" w:rsidRPr="005E3E34">
        <w:rPr>
          <w:b/>
        </w:rPr>
        <w:t>dataset</w:t>
      </w:r>
      <w:r w:rsidRPr="0030765F">
        <w:t>": {</w:t>
      </w:r>
      <w:r w:rsidRPr="0030765F">
        <w:br/>
        <w:t xml:space="preserve">    "</w:t>
      </w:r>
      <w:r w:rsidRPr="005E3E34">
        <w:rPr>
          <w:b/>
        </w:rPr>
        <w:t>id</w:t>
      </w:r>
      <w:r w:rsidRPr="0030765F">
        <w:t>": "http://data.gent.be/datasets/parkeergarages",</w:t>
      </w:r>
      <w:r w:rsidRPr="0030765F">
        <w:br/>
        <w:t xml:space="preserve">    "</w:t>
      </w:r>
      <w:r w:rsidRPr="005E3E34">
        <w:rPr>
          <w:b/>
        </w:rPr>
        <w:t>updated</w:t>
      </w:r>
      <w:r w:rsidRPr="0030765F">
        <w:t>": "</w:t>
      </w:r>
      <w:r w:rsidRPr="0030765F">
        <w:rPr>
          <w:color w:val="00B050"/>
        </w:rPr>
        <w:t>20091018T00:00:00-5:00</w:t>
      </w:r>
      <w:r w:rsidRPr="0030765F">
        <w:t>",</w:t>
      </w:r>
      <w:r w:rsidRPr="0030765F">
        <w:br/>
        <w:t xml:space="preserve">    "</w:t>
      </w:r>
      <w:r w:rsidRPr="005E3E34">
        <w:rPr>
          <w:b/>
        </w:rPr>
        <w:t>created</w:t>
      </w:r>
      <w:r w:rsidRPr="0030765F">
        <w:t>": "</w:t>
      </w:r>
      <w:r w:rsidRPr="0030765F">
        <w:rPr>
          <w:color w:val="00B050"/>
        </w:rPr>
        <w:t>20040122T09:38:21-5:00</w:t>
      </w:r>
      <w:r w:rsidRPr="0030765F">
        <w:t>",</w:t>
      </w:r>
      <w:r w:rsidRPr="0030765F">
        <w:br/>
        <w:t xml:space="preserve">    "</w:t>
      </w:r>
      <w:r w:rsidRPr="005E3E34">
        <w:rPr>
          <w:b/>
        </w:rPr>
        <w:t>lang</w:t>
      </w:r>
      <w:r w:rsidRPr="0030765F">
        <w:t>": "</w:t>
      </w:r>
      <w:r w:rsidRPr="0030765F">
        <w:rPr>
          <w:color w:val="00B050"/>
        </w:rPr>
        <w:t>nl-NL</w:t>
      </w:r>
      <w:r w:rsidRPr="0030765F">
        <w:t>",</w:t>
      </w:r>
      <w:r w:rsidRPr="0030765F">
        <w:br/>
        <w:t xml:space="preserve">    "</w:t>
      </w:r>
      <w:r w:rsidRPr="005E3E34">
        <w:rPr>
          <w:b/>
        </w:rPr>
        <w:t>author</w:t>
      </w:r>
      <w:r w:rsidRPr="0030765F">
        <w:t>": {</w:t>
      </w:r>
      <w:r w:rsidRPr="0030765F">
        <w:br/>
        <w:t xml:space="preserve">      "</w:t>
      </w:r>
      <w:r w:rsidRPr="005E3E34">
        <w:rPr>
          <w:b/>
        </w:rPr>
        <w:t>id</w:t>
      </w:r>
      <w:r w:rsidRPr="0030765F">
        <w:t>": "</w:t>
      </w:r>
      <w:r w:rsidRPr="0030765F">
        <w:rPr>
          <w:color w:val="00B050"/>
        </w:rPr>
        <w:t>http://www.parkeerbedrijf.gent.be</w:t>
      </w:r>
      <w:r w:rsidRPr="0030765F">
        <w:t>",</w:t>
      </w:r>
      <w:r w:rsidRPr="0030765F">
        <w:br/>
        <w:t xml:space="preserve">      "</w:t>
      </w:r>
      <w:r w:rsidRPr="005E3E34">
        <w:rPr>
          <w:b/>
        </w:rPr>
        <w:t>value</w:t>
      </w:r>
      <w:r w:rsidRPr="0030765F">
        <w:t>": "</w:t>
      </w:r>
      <w:r w:rsidRPr="0030765F">
        <w:rPr>
          <w:color w:val="00B050"/>
        </w:rPr>
        <w:t>IVA Mobiliteitsbedrijf Stad Gent</w:t>
      </w:r>
      <w:r w:rsidRPr="0030765F">
        <w:t>"</w:t>
      </w:r>
      <w:r w:rsidRPr="0030765F">
        <w:br/>
        <w:t xml:space="preserve">    },</w:t>
      </w:r>
      <w:r w:rsidRPr="0030765F">
        <w:br/>
        <w:t xml:space="preserve">    "</w:t>
      </w:r>
      <w:r w:rsidRPr="005E3E34">
        <w:rPr>
          <w:b/>
        </w:rPr>
        <w:t>license</w:t>
      </w:r>
      <w:r w:rsidRPr="0030765F">
        <w:t>": {</w:t>
      </w:r>
      <w:r w:rsidRPr="0030765F">
        <w:br/>
        <w:t xml:space="preserve">      "</w:t>
      </w:r>
      <w:r w:rsidRPr="005E3E34">
        <w:rPr>
          <w:b/>
        </w:rPr>
        <w:t>href</w:t>
      </w:r>
      <w:r w:rsidRPr="0030765F">
        <w:t>": "</w:t>
      </w:r>
      <w:r w:rsidRPr="0030765F">
        <w:rPr>
          <w:color w:val="FFC000"/>
        </w:rPr>
        <w:t>http://www.creativecommons.org/CC-A/3.0/license/xml</w:t>
      </w:r>
      <w:r w:rsidRPr="0030765F">
        <w:t>",</w:t>
      </w:r>
      <w:r w:rsidRPr="0030765F">
        <w:br/>
        <w:t xml:space="preserve">      "</w:t>
      </w:r>
      <w:r w:rsidRPr="005E3E34">
        <w:rPr>
          <w:b/>
        </w:rPr>
        <w:t>term</w:t>
      </w:r>
      <w:r w:rsidRPr="0030765F">
        <w:t>": "</w:t>
      </w:r>
      <w:r w:rsidRPr="0030765F">
        <w:rPr>
          <w:color w:val="FFC000"/>
        </w:rPr>
        <w:t>CC BY 3.0</w:t>
      </w:r>
      <w:r w:rsidRPr="0030765F">
        <w:t>"</w:t>
      </w:r>
      <w:r w:rsidRPr="0030765F">
        <w:br/>
        <w:t xml:space="preserve">    },</w:t>
      </w:r>
      <w:r w:rsidRPr="0030765F">
        <w:br/>
        <w:t xml:space="preserve">    "</w:t>
      </w:r>
      <w:r w:rsidRPr="005E3E34">
        <w:rPr>
          <w:b/>
        </w:rPr>
        <w:t>link</w:t>
      </w:r>
      <w:r w:rsidRPr="0030765F">
        <w:t>": {</w:t>
      </w:r>
      <w:r w:rsidRPr="0030765F">
        <w:br/>
        <w:t xml:space="preserve">      "</w:t>
      </w:r>
      <w:r w:rsidRPr="005E3E34">
        <w:rPr>
          <w:b/>
        </w:rPr>
        <w:t>href</w:t>
      </w:r>
      <w:r w:rsidRPr="0030765F">
        <w:t>": "</w:t>
      </w:r>
      <w:r w:rsidRPr="0030765F">
        <w:rPr>
          <w:color w:val="FFC000"/>
        </w:rPr>
        <w:t>http://www.parkeerbedrijf.gent.be</w:t>
      </w:r>
      <w:r w:rsidRPr="0030765F">
        <w:t>",</w:t>
      </w:r>
      <w:r w:rsidRPr="0030765F">
        <w:br/>
        <w:t xml:space="preserve">      "</w:t>
      </w:r>
      <w:r w:rsidRPr="005E3E34">
        <w:rPr>
          <w:b/>
        </w:rPr>
        <w:t>term</w:t>
      </w:r>
      <w:r w:rsidRPr="0030765F">
        <w:t>": "source"</w:t>
      </w:r>
      <w:r w:rsidRPr="0030765F">
        <w:br/>
        <w:t xml:space="preserve">    },</w:t>
      </w:r>
      <w:r w:rsidRPr="0030765F">
        <w:br/>
        <w:t xml:space="preserve">     "</w:t>
      </w:r>
      <w:r w:rsidRPr="005E3E34">
        <w:rPr>
          <w:b/>
        </w:rPr>
        <w:t>updatefrequency</w:t>
      </w:r>
      <w:r w:rsidRPr="0030765F">
        <w:t>":"</w:t>
      </w:r>
      <w:r w:rsidRPr="0030765F">
        <w:rPr>
          <w:color w:val="FFC000"/>
        </w:rPr>
        <w:t>semester</w:t>
      </w:r>
      <w:r w:rsidRPr="0030765F">
        <w:t>",</w:t>
      </w:r>
      <w:r w:rsidRPr="0030765F">
        <w:br/>
        <w:t xml:space="preserve">    "</w:t>
      </w:r>
      <w:r w:rsidRPr="005E3E34">
        <w:rPr>
          <w:b/>
        </w:rPr>
        <w:t>poi</w:t>
      </w:r>
      <w:r w:rsidRPr="0030765F">
        <w:t>": [</w:t>
      </w:r>
      <w:r w:rsidRPr="0030765F">
        <w:br/>
        <w:t xml:space="preserve">      {</w:t>
      </w:r>
      <w:r w:rsidRPr="0030765F">
        <w:br/>
        <w:t xml:space="preserve">        "</w:t>
      </w:r>
      <w:r w:rsidRPr="005E3E34">
        <w:rPr>
          <w:b/>
        </w:rPr>
        <w:t>id</w:t>
      </w:r>
      <w:r w:rsidRPr="0030765F">
        <w:t>": "/datasets/parkeergarages/1",</w:t>
      </w:r>
      <w:r w:rsidRPr="0030765F">
        <w:br/>
        <w:t xml:space="preserve">        "</w:t>
      </w:r>
      <w:r w:rsidRPr="005E3E34">
        <w:rPr>
          <w:b/>
        </w:rPr>
        <w:t>title</w:t>
      </w:r>
      <w:r w:rsidRPr="0030765F">
        <w:t>": "</w:t>
      </w:r>
      <w:r w:rsidRPr="0030765F">
        <w:rPr>
          <w:color w:val="00B050"/>
        </w:rPr>
        <w:t>P01 Vrijdagmarkt</w:t>
      </w:r>
      <w:r w:rsidRPr="0030765F">
        <w:t>",</w:t>
      </w:r>
      <w:r w:rsidRPr="0030765F">
        <w:br/>
        <w:t xml:space="preserve">        "</w:t>
      </w:r>
      <w:r w:rsidRPr="005E3E34">
        <w:rPr>
          <w:b/>
        </w:rPr>
        <w:t>description</w:t>
      </w:r>
      <w:r w:rsidRPr="0030765F">
        <w:t>": "</w:t>
      </w:r>
      <w:r w:rsidRPr="0030765F">
        <w:rPr>
          <w:color w:val="FFC000"/>
        </w:rPr>
        <w:t>24/24 open</w:t>
      </w:r>
      <w:r w:rsidRPr="0030765F">
        <w:t>.",</w:t>
      </w:r>
      <w:r w:rsidRPr="0030765F">
        <w:br/>
        <w:t xml:space="preserve">        "</w:t>
      </w:r>
      <w:r w:rsidRPr="005E3E34">
        <w:rPr>
          <w:b/>
        </w:rPr>
        <w:t>category</w:t>
      </w:r>
      <w:r w:rsidRPr="0030765F">
        <w:t>": [</w:t>
      </w:r>
      <w:r w:rsidRPr="0030765F">
        <w:br/>
        <w:t xml:space="preserve">          "</w:t>
      </w:r>
      <w:r w:rsidRPr="0030765F">
        <w:rPr>
          <w:color w:val="00B050"/>
        </w:rPr>
        <w:t>Parking</w:t>
      </w:r>
      <w:r w:rsidRPr="0030765F">
        <w:t>",</w:t>
      </w:r>
      <w:r w:rsidRPr="0030765F">
        <w:br/>
        <w:t xml:space="preserve">          "</w:t>
      </w:r>
      <w:r w:rsidRPr="0030765F">
        <w:rPr>
          <w:color w:val="FFC000"/>
        </w:rPr>
        <w:t>City building</w:t>
      </w:r>
      <w:r w:rsidRPr="0030765F">
        <w:t>"</w:t>
      </w:r>
      <w:r w:rsidRPr="0030765F">
        <w:br/>
        <w:t xml:space="preserve">        ],</w:t>
      </w:r>
      <w:r w:rsidRPr="0030765F">
        <w:br/>
        <w:t xml:space="preserve">        "</w:t>
      </w:r>
      <w:r w:rsidRPr="005E3E34">
        <w:rPr>
          <w:b/>
        </w:rPr>
        <w:t>location</w:t>
      </w:r>
      <w:r w:rsidRPr="0030765F">
        <w:t>": {</w:t>
      </w:r>
      <w:r w:rsidRPr="0030765F">
        <w:br/>
        <w:t xml:space="preserve">          "</w:t>
      </w:r>
      <w:r w:rsidRPr="005E3E34">
        <w:rPr>
          <w:b/>
        </w:rPr>
        <w:t>point</w:t>
      </w:r>
      <w:r w:rsidRPr="0030765F">
        <w:t>": {</w:t>
      </w:r>
      <w:r w:rsidRPr="0030765F">
        <w:br/>
        <w:t xml:space="preserve">            "</w:t>
      </w:r>
      <w:r w:rsidRPr="005E3E34">
        <w:rPr>
          <w:b/>
        </w:rPr>
        <w:t>term</w:t>
      </w:r>
      <w:r w:rsidRPr="0030765F">
        <w:t>": "centroid",</w:t>
      </w:r>
      <w:r w:rsidRPr="0030765F">
        <w:br/>
        <w:t xml:space="preserve">            "</w:t>
      </w:r>
      <w:r w:rsidR="0059564A" w:rsidRPr="005E3E34">
        <w:rPr>
          <w:b/>
        </w:rPr>
        <w:t>pos</w:t>
      </w:r>
      <w:r w:rsidRPr="0030765F">
        <w:t>": {</w:t>
      </w:r>
      <w:r w:rsidRPr="0030765F">
        <w:br/>
        <w:t xml:space="preserve">              "</w:t>
      </w:r>
      <w:r w:rsidRPr="005E3E34">
        <w:rPr>
          <w:b/>
        </w:rPr>
        <w:t>srsName</w:t>
      </w:r>
      <w:r w:rsidRPr="0030765F">
        <w:t>": "http://www.opengis.net/def/crs/EPSG/0/4326",</w:t>
      </w:r>
      <w:r w:rsidRPr="0030765F">
        <w:br/>
        <w:t xml:space="preserve">              "</w:t>
      </w:r>
      <w:r w:rsidRPr="005E3E34">
        <w:rPr>
          <w:b/>
        </w:rPr>
        <w:t>posList</w:t>
      </w:r>
      <w:r w:rsidRPr="0030765F">
        <w:t>": "</w:t>
      </w:r>
      <w:r w:rsidRPr="0030765F">
        <w:rPr>
          <w:color w:val="00B050"/>
        </w:rPr>
        <w:t>51.057071972308215 3.725840449333191</w:t>
      </w:r>
      <w:r w:rsidRPr="0030765F">
        <w:t>"</w:t>
      </w:r>
      <w:r w:rsidRPr="0030765F">
        <w:br/>
        <w:t xml:space="preserve">            }</w:t>
      </w:r>
      <w:r w:rsidRPr="0030765F">
        <w:br/>
        <w:t xml:space="preserve">          },</w:t>
      </w:r>
      <w:r w:rsidRPr="0030765F">
        <w:br/>
        <w:t xml:space="preserve">          "</w:t>
      </w:r>
      <w:r w:rsidRPr="005E3E34">
        <w:rPr>
          <w:b/>
        </w:rPr>
        <w:t>address</w:t>
      </w:r>
      <w:r w:rsidRPr="0030765F">
        <w:t>":{</w:t>
      </w:r>
      <w:r w:rsidRPr="0030765F">
        <w:br/>
      </w:r>
      <w:r w:rsidRPr="0030765F">
        <w:tab/>
      </w:r>
      <w:r w:rsidRPr="0030765F">
        <w:tab/>
        <w:t xml:space="preserve">       "</w:t>
      </w:r>
      <w:r w:rsidRPr="005E3E34">
        <w:rPr>
          <w:b/>
        </w:rPr>
        <w:t>value</w:t>
      </w:r>
      <w:r w:rsidRPr="0030765F">
        <w:t>":"</w:t>
      </w:r>
      <w:r w:rsidRPr="0030765F">
        <w:rPr>
          <w:color w:val="00B050"/>
        </w:rPr>
        <w:t>Vrijdagmarkt 1</w:t>
      </w:r>
      <w:r w:rsidRPr="0030765F">
        <w:t>",</w:t>
      </w:r>
      <w:r w:rsidRPr="0030765F">
        <w:br/>
      </w:r>
      <w:r w:rsidRPr="0030765F">
        <w:tab/>
      </w:r>
      <w:r w:rsidRPr="0030765F">
        <w:tab/>
        <w:t xml:space="preserve">       "</w:t>
      </w:r>
      <w:r w:rsidRPr="005E3E34">
        <w:rPr>
          <w:b/>
        </w:rPr>
        <w:t>postal</w:t>
      </w:r>
      <w:r w:rsidRPr="0030765F">
        <w:t>":"</w:t>
      </w:r>
      <w:r w:rsidRPr="0030765F">
        <w:rPr>
          <w:color w:val="FFC000"/>
        </w:rPr>
        <w:t>9000</w:t>
      </w:r>
      <w:r w:rsidRPr="0030765F">
        <w:t>",</w:t>
      </w:r>
      <w:r w:rsidRPr="0030765F">
        <w:br/>
      </w:r>
      <w:r w:rsidRPr="0030765F">
        <w:tab/>
      </w:r>
      <w:r w:rsidRPr="0030765F">
        <w:tab/>
        <w:t xml:space="preserve">       "</w:t>
      </w:r>
      <w:r w:rsidRPr="005E3E34">
        <w:rPr>
          <w:b/>
        </w:rPr>
        <w:t>city</w:t>
      </w:r>
      <w:r w:rsidRPr="0030765F">
        <w:t>":"</w:t>
      </w:r>
      <w:r w:rsidRPr="0030765F">
        <w:rPr>
          <w:color w:val="FFC000"/>
        </w:rPr>
        <w:t>Gent</w:t>
      </w:r>
      <w:r w:rsidRPr="0030765F">
        <w:t>"</w:t>
      </w:r>
      <w:r w:rsidRPr="0030765F">
        <w:br/>
      </w:r>
      <w:r w:rsidRPr="0030765F">
        <w:tab/>
      </w:r>
      <w:r w:rsidRPr="0030765F">
        <w:tab/>
        <w:t xml:space="preserve">  }</w:t>
      </w:r>
      <w:r w:rsidRPr="0030765F">
        <w:br/>
        <w:t xml:space="preserve">        },</w:t>
      </w:r>
      <w:r w:rsidRPr="0030765F">
        <w:br/>
        <w:t xml:space="preserve">        "</w:t>
      </w:r>
      <w:r w:rsidR="00551E97" w:rsidRPr="005E3E34">
        <w:rPr>
          <w:b/>
        </w:rPr>
        <w:t>attribute</w:t>
      </w:r>
      <w:r w:rsidRPr="0030765F">
        <w:t>": [</w:t>
      </w:r>
      <w:r w:rsidRPr="0030765F">
        <w:br/>
      </w:r>
      <w:r w:rsidRPr="0030765F">
        <w:rPr>
          <w:color w:val="00B0F0"/>
        </w:rPr>
        <w:t xml:space="preserve">          {</w:t>
      </w:r>
      <w:r w:rsidRPr="0030765F">
        <w:rPr>
          <w:color w:val="00B0F0"/>
        </w:rPr>
        <w:br/>
        <w:t xml:space="preserve">            "</w:t>
      </w:r>
      <w:r w:rsidRPr="005E3E34">
        <w:rPr>
          <w:b/>
          <w:color w:val="00B0F0"/>
        </w:rPr>
        <w:t>term</w:t>
      </w:r>
      <w:r w:rsidRPr="0030765F">
        <w:rPr>
          <w:color w:val="00B0F0"/>
        </w:rPr>
        <w:t>": "</w:t>
      </w:r>
      <w:r w:rsidRPr="0030765F">
        <w:rPr>
          <w:color w:val="FFC000"/>
        </w:rPr>
        <w:t>telephone</w:t>
      </w:r>
      <w:r w:rsidRPr="0030765F">
        <w:rPr>
          <w:color w:val="00B0F0"/>
        </w:rPr>
        <w:t>",</w:t>
      </w:r>
      <w:r w:rsidRPr="0030765F">
        <w:rPr>
          <w:color w:val="00B0F0"/>
        </w:rPr>
        <w:br/>
        <w:t xml:space="preserve">            "</w:t>
      </w:r>
      <w:r w:rsidRPr="005E3E34">
        <w:rPr>
          <w:b/>
          <w:color w:val="00B0F0"/>
        </w:rPr>
        <w:t>type</w:t>
      </w:r>
      <w:r w:rsidRPr="0030765F">
        <w:rPr>
          <w:color w:val="00B0F0"/>
        </w:rPr>
        <w:t>": "</w:t>
      </w:r>
      <w:r w:rsidRPr="0030765F">
        <w:rPr>
          <w:color w:val="FFC000"/>
        </w:rPr>
        <w:t>tel</w:t>
      </w:r>
      <w:r w:rsidRPr="0030765F">
        <w:rPr>
          <w:color w:val="00B0F0"/>
        </w:rPr>
        <w:t>",</w:t>
      </w:r>
      <w:r w:rsidRPr="0030765F">
        <w:rPr>
          <w:color w:val="00B0F0"/>
        </w:rPr>
        <w:br/>
        <w:t xml:space="preserve">            "</w:t>
      </w:r>
      <w:r w:rsidRPr="005E3E34">
        <w:rPr>
          <w:b/>
          <w:color w:val="00B0F0"/>
        </w:rPr>
        <w:t>text</w:t>
      </w:r>
      <w:r w:rsidRPr="0030765F">
        <w:rPr>
          <w:color w:val="00B0F0"/>
        </w:rPr>
        <w:t>": "</w:t>
      </w:r>
      <w:r w:rsidRPr="0030765F">
        <w:rPr>
          <w:color w:val="FFC000"/>
        </w:rPr>
        <w:t>09/2662900</w:t>
      </w:r>
      <w:r w:rsidRPr="0030765F">
        <w:rPr>
          <w:color w:val="00B0F0"/>
        </w:rPr>
        <w:t>",</w:t>
      </w:r>
      <w:r w:rsidRPr="0030765F">
        <w:rPr>
          <w:color w:val="00B0F0"/>
        </w:rPr>
        <w:br/>
        <w:t xml:space="preserve">           </w:t>
      </w:r>
      <w:r w:rsidR="005E3E34">
        <w:rPr>
          <w:color w:val="00B0F0"/>
        </w:rPr>
        <w:t xml:space="preserve"> </w:t>
      </w:r>
      <w:r w:rsidRPr="0030765F">
        <w:rPr>
          <w:color w:val="00B0F0"/>
        </w:rPr>
        <w:t>"</w:t>
      </w:r>
      <w:r w:rsidRPr="005E3E34">
        <w:rPr>
          <w:b/>
          <w:color w:val="00B0F0"/>
        </w:rPr>
        <w:t>tplIdentifier</w:t>
      </w:r>
      <w:r w:rsidRPr="0030765F">
        <w:rPr>
          <w:color w:val="00B0F0"/>
        </w:rPr>
        <w:t xml:space="preserve">" : "#Citadel_telephone" </w:t>
      </w:r>
      <w:r w:rsidRPr="0030765F">
        <w:rPr>
          <w:color w:val="00B0F0"/>
        </w:rPr>
        <w:br/>
        <w:t xml:space="preserve">          },</w:t>
      </w:r>
      <w:r w:rsidRPr="0030765F">
        <w:rPr>
          <w:color w:val="00B0F0"/>
        </w:rPr>
        <w:br/>
        <w:t xml:space="preserve">          {</w:t>
      </w:r>
      <w:r w:rsidRPr="0030765F">
        <w:rPr>
          <w:color w:val="00B0F0"/>
        </w:rPr>
        <w:br/>
        <w:t xml:space="preserve">            "</w:t>
      </w:r>
      <w:r w:rsidRPr="005E3E34">
        <w:rPr>
          <w:b/>
          <w:color w:val="00B0F0"/>
        </w:rPr>
        <w:t>term</w:t>
      </w:r>
      <w:r w:rsidRPr="0030765F">
        <w:rPr>
          <w:color w:val="00B0F0"/>
        </w:rPr>
        <w:t>": "</w:t>
      </w:r>
      <w:r w:rsidRPr="0030765F">
        <w:rPr>
          <w:color w:val="FFC000"/>
        </w:rPr>
        <w:t>capacity</w:t>
      </w:r>
      <w:r w:rsidRPr="0030765F">
        <w:rPr>
          <w:color w:val="00B0F0"/>
        </w:rPr>
        <w:t>",</w:t>
      </w:r>
      <w:r w:rsidRPr="0030765F">
        <w:rPr>
          <w:color w:val="00B0F0"/>
        </w:rPr>
        <w:br/>
        <w:t xml:space="preserve">            "</w:t>
      </w:r>
      <w:r w:rsidRPr="005E3E34">
        <w:rPr>
          <w:b/>
          <w:color w:val="00B0F0"/>
        </w:rPr>
        <w:t>type</w:t>
      </w:r>
      <w:r w:rsidRPr="0030765F">
        <w:rPr>
          <w:color w:val="00B0F0"/>
        </w:rPr>
        <w:t>": "</w:t>
      </w:r>
      <w:r w:rsidRPr="0030765F">
        <w:rPr>
          <w:color w:val="FFC000"/>
        </w:rPr>
        <w:t>string</w:t>
      </w:r>
      <w:r w:rsidRPr="0030765F">
        <w:rPr>
          <w:color w:val="00B0F0"/>
        </w:rPr>
        <w:t>",</w:t>
      </w:r>
      <w:r w:rsidRPr="0030765F">
        <w:rPr>
          <w:color w:val="00B0F0"/>
        </w:rPr>
        <w:br/>
        <w:t xml:space="preserve">            "</w:t>
      </w:r>
      <w:r w:rsidRPr="005E3E34">
        <w:rPr>
          <w:b/>
          <w:color w:val="00B0F0"/>
        </w:rPr>
        <w:t>text</w:t>
      </w:r>
      <w:r w:rsidRPr="0030765F">
        <w:rPr>
          <w:color w:val="00B0F0"/>
        </w:rPr>
        <w:t>": "</w:t>
      </w:r>
      <w:r w:rsidRPr="0030765F">
        <w:rPr>
          <w:color w:val="FFC000"/>
        </w:rPr>
        <w:t>629</w:t>
      </w:r>
      <w:r w:rsidRPr="0030765F">
        <w:rPr>
          <w:color w:val="00B0F0"/>
        </w:rPr>
        <w:t>",</w:t>
      </w:r>
      <w:r w:rsidRPr="0030765F">
        <w:rPr>
          <w:color w:val="00B0F0"/>
        </w:rPr>
        <w:br/>
        <w:t xml:space="preserve">           </w:t>
      </w:r>
      <w:r w:rsidR="005E3E34">
        <w:rPr>
          <w:color w:val="00B0F0"/>
        </w:rPr>
        <w:t xml:space="preserve"> </w:t>
      </w:r>
      <w:r w:rsidRPr="0030765F">
        <w:rPr>
          <w:color w:val="00B0F0"/>
        </w:rPr>
        <w:t>"</w:t>
      </w:r>
      <w:r w:rsidRPr="005E3E34">
        <w:rPr>
          <w:b/>
          <w:color w:val="00B0F0"/>
        </w:rPr>
        <w:t>tplIdentifier</w:t>
      </w:r>
      <w:r w:rsidRPr="0030765F">
        <w:rPr>
          <w:color w:val="00B0F0"/>
        </w:rPr>
        <w:t>" : "#Citadel_parkCapacity"</w:t>
      </w:r>
      <w:r w:rsidRPr="0030765F">
        <w:rPr>
          <w:color w:val="00B0F0"/>
        </w:rPr>
        <w:br/>
        <w:t xml:space="preserve">          },</w:t>
      </w:r>
      <w:r w:rsidRPr="0030765F">
        <w:rPr>
          <w:color w:val="00B0F0"/>
        </w:rPr>
        <w:br/>
        <w:t xml:space="preserve">          {</w:t>
      </w:r>
      <w:r w:rsidRPr="0030765F">
        <w:rPr>
          <w:color w:val="00B0F0"/>
        </w:rPr>
        <w:br/>
        <w:t xml:space="preserve">            "</w:t>
      </w:r>
      <w:r w:rsidRPr="005E3E34">
        <w:rPr>
          <w:b/>
          <w:color w:val="00B0F0"/>
        </w:rPr>
        <w:t>term</w:t>
      </w:r>
      <w:r w:rsidRPr="0030765F">
        <w:rPr>
          <w:color w:val="00B0F0"/>
        </w:rPr>
        <w:t>": "</w:t>
      </w:r>
      <w:r w:rsidRPr="0030765F">
        <w:rPr>
          <w:color w:val="FFC000"/>
        </w:rPr>
        <w:t>Floors</w:t>
      </w:r>
      <w:r w:rsidRPr="0030765F">
        <w:rPr>
          <w:color w:val="00B0F0"/>
        </w:rPr>
        <w:t>",</w:t>
      </w:r>
      <w:r w:rsidRPr="0030765F">
        <w:rPr>
          <w:color w:val="00B0F0"/>
        </w:rPr>
        <w:br/>
        <w:t xml:space="preserve">            "</w:t>
      </w:r>
      <w:r w:rsidRPr="005E3E34">
        <w:rPr>
          <w:b/>
          <w:color w:val="00B0F0"/>
        </w:rPr>
        <w:t>type</w:t>
      </w:r>
      <w:r w:rsidRPr="0030765F">
        <w:rPr>
          <w:color w:val="00B0F0"/>
        </w:rPr>
        <w:t>": "</w:t>
      </w:r>
      <w:r w:rsidRPr="0030765F">
        <w:rPr>
          <w:color w:val="FFC000"/>
        </w:rPr>
        <w:t>string</w:t>
      </w:r>
      <w:r w:rsidRPr="0030765F">
        <w:rPr>
          <w:color w:val="00B0F0"/>
        </w:rPr>
        <w:t>",</w:t>
      </w:r>
      <w:r w:rsidRPr="0030765F">
        <w:rPr>
          <w:color w:val="00B0F0"/>
        </w:rPr>
        <w:br/>
        <w:t xml:space="preserve">            "</w:t>
      </w:r>
      <w:r w:rsidRPr="005E3E34">
        <w:rPr>
          <w:b/>
          <w:color w:val="00B0F0"/>
        </w:rPr>
        <w:t>text</w:t>
      </w:r>
      <w:r w:rsidRPr="0030765F">
        <w:rPr>
          <w:color w:val="00B0F0"/>
        </w:rPr>
        <w:t>": "</w:t>
      </w:r>
      <w:r w:rsidRPr="0030765F">
        <w:rPr>
          <w:color w:val="FFC000"/>
        </w:rPr>
        <w:t>3</w:t>
      </w:r>
      <w:r w:rsidRPr="0030765F">
        <w:rPr>
          <w:color w:val="00B0F0"/>
        </w:rPr>
        <w:t>",</w:t>
      </w:r>
      <w:r w:rsidRPr="0030765F">
        <w:rPr>
          <w:color w:val="00B0F0"/>
        </w:rPr>
        <w:br/>
        <w:t xml:space="preserve">           </w:t>
      </w:r>
      <w:r w:rsidR="005E3E34">
        <w:rPr>
          <w:color w:val="00B0F0"/>
        </w:rPr>
        <w:t xml:space="preserve"> </w:t>
      </w:r>
      <w:r w:rsidRPr="0030765F">
        <w:rPr>
          <w:color w:val="00B0F0"/>
        </w:rPr>
        <w:t>"</w:t>
      </w:r>
      <w:r w:rsidRPr="005E3E34">
        <w:rPr>
          <w:b/>
          <w:color w:val="00B0F0"/>
        </w:rPr>
        <w:t>tplIdentifier</w:t>
      </w:r>
      <w:r w:rsidRPr="0030765F">
        <w:rPr>
          <w:color w:val="00B0F0"/>
        </w:rPr>
        <w:t>" : "#Citadel_parkFloors"</w:t>
      </w:r>
      <w:r w:rsidRPr="0030765F">
        <w:rPr>
          <w:color w:val="00B0F0"/>
        </w:rPr>
        <w:br/>
        <w:t xml:space="preserve">          },</w:t>
      </w:r>
      <w:r w:rsidRPr="0030765F">
        <w:rPr>
          <w:color w:val="00B0F0"/>
        </w:rPr>
        <w:br/>
        <w:t xml:space="preserve">          {</w:t>
      </w:r>
      <w:r w:rsidRPr="0030765F">
        <w:rPr>
          <w:color w:val="00B0F0"/>
        </w:rPr>
        <w:br/>
        <w:t xml:space="preserve">            "</w:t>
      </w:r>
      <w:r w:rsidRPr="005E3E34">
        <w:rPr>
          <w:b/>
          <w:color w:val="00B0F0"/>
        </w:rPr>
        <w:t>term</w:t>
      </w:r>
      <w:r w:rsidRPr="0030765F">
        <w:rPr>
          <w:color w:val="00B0F0"/>
        </w:rPr>
        <w:t>": "</w:t>
      </w:r>
      <w:r w:rsidRPr="0030765F">
        <w:rPr>
          <w:color w:val="FFC000"/>
        </w:rPr>
        <w:t>parkingType</w:t>
      </w:r>
      <w:r w:rsidRPr="0030765F">
        <w:rPr>
          <w:color w:val="00B0F0"/>
        </w:rPr>
        <w:t>",</w:t>
      </w:r>
      <w:r w:rsidRPr="0030765F">
        <w:rPr>
          <w:color w:val="00B0F0"/>
        </w:rPr>
        <w:br/>
        <w:t xml:space="preserve">            "</w:t>
      </w:r>
      <w:r w:rsidRPr="005E3E34">
        <w:rPr>
          <w:b/>
          <w:color w:val="00B0F0"/>
        </w:rPr>
        <w:t>type</w:t>
      </w:r>
      <w:r w:rsidRPr="0030765F">
        <w:rPr>
          <w:color w:val="00B0F0"/>
        </w:rPr>
        <w:t>": "</w:t>
      </w:r>
      <w:r w:rsidRPr="0030765F">
        <w:rPr>
          <w:color w:val="FFC000"/>
        </w:rPr>
        <w:t>string</w:t>
      </w:r>
      <w:r w:rsidRPr="0030765F">
        <w:rPr>
          <w:color w:val="00B0F0"/>
        </w:rPr>
        <w:t>",</w:t>
      </w:r>
      <w:r w:rsidRPr="0030765F">
        <w:rPr>
          <w:color w:val="00B0F0"/>
        </w:rPr>
        <w:br/>
      </w:r>
      <w:r w:rsidRPr="0030765F">
        <w:rPr>
          <w:color w:val="00B0F0"/>
        </w:rPr>
        <w:lastRenderedPageBreak/>
        <w:t xml:space="preserve">            "</w:t>
      </w:r>
      <w:r w:rsidRPr="005E3E34">
        <w:rPr>
          <w:b/>
          <w:color w:val="00B0F0"/>
        </w:rPr>
        <w:t>text</w:t>
      </w:r>
      <w:r w:rsidRPr="0030765F">
        <w:rPr>
          <w:color w:val="00B0F0"/>
        </w:rPr>
        <w:t>": "</w:t>
      </w:r>
      <w:r w:rsidRPr="0030765F">
        <w:rPr>
          <w:color w:val="FFC000"/>
        </w:rPr>
        <w:t>underground</w:t>
      </w:r>
      <w:r w:rsidRPr="0030765F">
        <w:rPr>
          <w:color w:val="00B0F0"/>
        </w:rPr>
        <w:t>",</w:t>
      </w:r>
      <w:r w:rsidRPr="0030765F">
        <w:rPr>
          <w:color w:val="00B0F0"/>
        </w:rPr>
        <w:br/>
        <w:t xml:space="preserve">           </w:t>
      </w:r>
      <w:r w:rsidR="005E3E34">
        <w:rPr>
          <w:color w:val="00B0F0"/>
        </w:rPr>
        <w:t xml:space="preserve"> </w:t>
      </w:r>
      <w:r w:rsidRPr="0030765F">
        <w:rPr>
          <w:color w:val="00B0F0"/>
        </w:rPr>
        <w:t>"</w:t>
      </w:r>
      <w:r w:rsidRPr="005E3E34">
        <w:rPr>
          <w:b/>
          <w:color w:val="00B0F0"/>
        </w:rPr>
        <w:t>tplIdentifier</w:t>
      </w:r>
      <w:r w:rsidRPr="0030765F">
        <w:rPr>
          <w:color w:val="00B0F0"/>
        </w:rPr>
        <w:t xml:space="preserve">" : "#Citadel_parkType" </w:t>
      </w:r>
      <w:r w:rsidRPr="0030765F">
        <w:rPr>
          <w:color w:val="00B0F0"/>
        </w:rPr>
        <w:br/>
        <w:t xml:space="preserve">          },          </w:t>
      </w:r>
      <w:r w:rsidRPr="0030765F">
        <w:rPr>
          <w:color w:val="00B0F0"/>
        </w:rPr>
        <w:br/>
        <w:t xml:space="preserve">          {</w:t>
      </w:r>
      <w:r w:rsidRPr="0030765F">
        <w:rPr>
          <w:color w:val="00B0F0"/>
        </w:rPr>
        <w:br/>
        <w:t xml:space="preserve">            "</w:t>
      </w:r>
      <w:r w:rsidRPr="005E3E34">
        <w:rPr>
          <w:b/>
          <w:color w:val="00B0F0"/>
        </w:rPr>
        <w:t>term</w:t>
      </w:r>
      <w:r w:rsidRPr="0030765F">
        <w:rPr>
          <w:color w:val="00B0F0"/>
        </w:rPr>
        <w:t>": "</w:t>
      </w:r>
      <w:r w:rsidRPr="0030765F">
        <w:rPr>
          <w:color w:val="FFC000"/>
        </w:rPr>
        <w:t>parkingemail</w:t>
      </w:r>
      <w:r w:rsidRPr="0030765F">
        <w:rPr>
          <w:color w:val="00B0F0"/>
        </w:rPr>
        <w:t>",</w:t>
      </w:r>
      <w:r w:rsidRPr="0030765F">
        <w:rPr>
          <w:color w:val="00B0F0"/>
        </w:rPr>
        <w:br/>
        <w:t xml:space="preserve">            "</w:t>
      </w:r>
      <w:r w:rsidRPr="005E3E34">
        <w:rPr>
          <w:b/>
          <w:color w:val="00B0F0"/>
        </w:rPr>
        <w:t>type</w:t>
      </w:r>
      <w:r w:rsidRPr="0030765F">
        <w:rPr>
          <w:color w:val="00B0F0"/>
        </w:rPr>
        <w:t>": "</w:t>
      </w:r>
      <w:r w:rsidRPr="0030765F">
        <w:rPr>
          <w:color w:val="FFC000"/>
        </w:rPr>
        <w:t>email</w:t>
      </w:r>
      <w:r w:rsidRPr="0030765F">
        <w:rPr>
          <w:color w:val="00B0F0"/>
        </w:rPr>
        <w:t>",</w:t>
      </w:r>
      <w:r w:rsidRPr="0030765F">
        <w:rPr>
          <w:color w:val="00B0F0"/>
        </w:rPr>
        <w:br/>
        <w:t xml:space="preserve">            "</w:t>
      </w:r>
      <w:r w:rsidRPr="005E3E34">
        <w:rPr>
          <w:b/>
          <w:color w:val="00B0F0"/>
        </w:rPr>
        <w:t>text</w:t>
      </w:r>
      <w:r w:rsidRPr="0030765F">
        <w:rPr>
          <w:color w:val="00B0F0"/>
        </w:rPr>
        <w:t>": "</w:t>
      </w:r>
      <w:r w:rsidRPr="0030765F">
        <w:rPr>
          <w:color w:val="FFC000"/>
        </w:rPr>
        <w:t>test@gent.be</w:t>
      </w:r>
      <w:r w:rsidRPr="0030765F">
        <w:rPr>
          <w:color w:val="00B0F0"/>
        </w:rPr>
        <w:t>",</w:t>
      </w:r>
      <w:r w:rsidRPr="0030765F">
        <w:rPr>
          <w:color w:val="00B0F0"/>
        </w:rPr>
        <w:br/>
        <w:t xml:space="preserve">           </w:t>
      </w:r>
      <w:r w:rsidR="005E3E34">
        <w:rPr>
          <w:color w:val="00B0F0"/>
        </w:rPr>
        <w:t xml:space="preserve"> </w:t>
      </w:r>
      <w:r w:rsidRPr="0030765F">
        <w:rPr>
          <w:color w:val="00B0F0"/>
        </w:rPr>
        <w:t>"</w:t>
      </w:r>
      <w:r w:rsidRPr="005E3E34">
        <w:rPr>
          <w:b/>
          <w:color w:val="00B0F0"/>
        </w:rPr>
        <w:t>tplIdentifier</w:t>
      </w:r>
      <w:r w:rsidRPr="0030765F">
        <w:rPr>
          <w:color w:val="00B0F0"/>
        </w:rPr>
        <w:t>" : "#Citadel_email"</w:t>
      </w:r>
      <w:r w:rsidRPr="0030765F">
        <w:rPr>
          <w:color w:val="00B0F0"/>
        </w:rPr>
        <w:br/>
        <w:t xml:space="preserve">          },</w:t>
      </w:r>
      <w:r w:rsidRPr="0030765F">
        <w:rPr>
          <w:color w:val="00B0F0"/>
        </w:rPr>
        <w:br/>
        <w:t xml:space="preserve">          {</w:t>
      </w:r>
      <w:r w:rsidRPr="0030765F">
        <w:rPr>
          <w:color w:val="00B0F0"/>
        </w:rPr>
        <w:br/>
        <w:t xml:space="preserve">            "</w:t>
      </w:r>
      <w:r w:rsidRPr="005E3E34">
        <w:rPr>
          <w:b/>
          <w:color w:val="00B0F0"/>
        </w:rPr>
        <w:t>term</w:t>
      </w:r>
      <w:r w:rsidRPr="0030765F">
        <w:rPr>
          <w:color w:val="00B0F0"/>
        </w:rPr>
        <w:t>": "</w:t>
      </w:r>
      <w:r w:rsidRPr="0030765F">
        <w:rPr>
          <w:color w:val="FFC000"/>
        </w:rPr>
        <w:t>website</w:t>
      </w:r>
      <w:r w:rsidRPr="0030765F">
        <w:rPr>
          <w:color w:val="00B0F0"/>
        </w:rPr>
        <w:t>",</w:t>
      </w:r>
      <w:r w:rsidRPr="0030765F">
        <w:rPr>
          <w:color w:val="00B0F0"/>
        </w:rPr>
        <w:br/>
        <w:t xml:space="preserve">            "</w:t>
      </w:r>
      <w:r w:rsidRPr="005E3E34">
        <w:rPr>
          <w:b/>
          <w:color w:val="00B0F0"/>
        </w:rPr>
        <w:t>type</w:t>
      </w:r>
      <w:r w:rsidRPr="0030765F">
        <w:rPr>
          <w:color w:val="00B0F0"/>
        </w:rPr>
        <w:t>": "</w:t>
      </w:r>
      <w:r w:rsidRPr="0030765F">
        <w:rPr>
          <w:color w:val="FFC000"/>
        </w:rPr>
        <w:t>url</w:t>
      </w:r>
      <w:r w:rsidRPr="0030765F">
        <w:rPr>
          <w:color w:val="00B0F0"/>
        </w:rPr>
        <w:t>",</w:t>
      </w:r>
      <w:r w:rsidRPr="0030765F">
        <w:rPr>
          <w:color w:val="00B0F0"/>
        </w:rPr>
        <w:br/>
        <w:t xml:space="preserve">            "</w:t>
      </w:r>
      <w:r w:rsidRPr="005E3E34">
        <w:rPr>
          <w:b/>
          <w:color w:val="00B0F0"/>
        </w:rPr>
        <w:t>text</w:t>
      </w:r>
      <w:r w:rsidRPr="0030765F">
        <w:rPr>
          <w:color w:val="00B0F0"/>
        </w:rPr>
        <w:t>": "</w:t>
      </w:r>
      <w:r w:rsidRPr="0030765F">
        <w:rPr>
          <w:color w:val="FFC000"/>
        </w:rPr>
        <w:t>www.testparking.be</w:t>
      </w:r>
      <w:r w:rsidRPr="0030765F">
        <w:rPr>
          <w:color w:val="00B0F0"/>
        </w:rPr>
        <w:t>",</w:t>
      </w:r>
      <w:r w:rsidRPr="0030765F">
        <w:rPr>
          <w:color w:val="00B0F0"/>
        </w:rPr>
        <w:br/>
        <w:t xml:space="preserve">            "</w:t>
      </w:r>
      <w:r w:rsidRPr="005E3E34">
        <w:rPr>
          <w:b/>
          <w:color w:val="00B0F0"/>
        </w:rPr>
        <w:t>tplIdentifier</w:t>
      </w:r>
      <w:r w:rsidRPr="0030765F">
        <w:rPr>
          <w:color w:val="00B0F0"/>
        </w:rPr>
        <w:t>" : "#Citadel_website"</w:t>
      </w:r>
      <w:r w:rsidRPr="0030765F">
        <w:rPr>
          <w:color w:val="00B0F0"/>
        </w:rPr>
        <w:br/>
      </w:r>
      <w:r w:rsidRPr="0030765F">
        <w:t xml:space="preserve">          }</w:t>
      </w:r>
      <w:r w:rsidRPr="0030765F">
        <w:br/>
        <w:t xml:space="preserve">        ]</w:t>
      </w:r>
      <w:r w:rsidRPr="0030765F">
        <w:br/>
        <w:t xml:space="preserve">      }      </w:t>
      </w:r>
    </w:p>
    <w:p w:rsidR="0030765F" w:rsidRPr="0030765F" w:rsidRDefault="0030765F" w:rsidP="007B2444">
      <w:pPr>
        <w:pStyle w:val="Code2"/>
      </w:pPr>
      <w:r w:rsidRPr="0030765F">
        <w:t xml:space="preserve">    ]</w:t>
      </w:r>
    </w:p>
    <w:p w:rsidR="0030765F" w:rsidRPr="0030765F" w:rsidRDefault="0030765F" w:rsidP="007B2444">
      <w:pPr>
        <w:pStyle w:val="Code2"/>
      </w:pPr>
      <w:r w:rsidRPr="0030765F">
        <w:t xml:space="preserve">  }</w:t>
      </w:r>
    </w:p>
    <w:p w:rsidR="0030765F" w:rsidRPr="0030765F" w:rsidRDefault="0030765F" w:rsidP="007B2444">
      <w:pPr>
        <w:pStyle w:val="Code2"/>
      </w:pPr>
      <w:r w:rsidRPr="0030765F">
        <w:t>}</w:t>
      </w:r>
    </w:p>
    <w:p w:rsidR="000A3BD9" w:rsidRDefault="000A3BD9" w:rsidP="000A3BD9"/>
    <w:p w:rsidR="000A3BD9" w:rsidRDefault="000A3BD9" w:rsidP="000A3BD9">
      <w:pPr>
        <w:rPr>
          <w:color w:val="00B050"/>
        </w:rPr>
      </w:pPr>
      <w:r w:rsidRPr="00502767">
        <w:t xml:space="preserve">Data for parking lots that </w:t>
      </w:r>
      <w:r w:rsidR="00B62B24">
        <w:t>are</w:t>
      </w:r>
      <w:r w:rsidRPr="00502767">
        <w:t xml:space="preserve"> created following the current schema </w:t>
      </w:r>
      <w:r w:rsidR="00B62B24">
        <w:t>will</w:t>
      </w:r>
      <w:r w:rsidRPr="00502767">
        <w:t xml:space="preserve"> have </w:t>
      </w:r>
      <w:r>
        <w:t xml:space="preserve">a value in all fields that are marked with </w:t>
      </w:r>
      <w:r w:rsidRPr="00502767">
        <w:rPr>
          <w:color w:val="00B050"/>
        </w:rPr>
        <w:t>green color</w:t>
      </w:r>
      <w:r>
        <w:rPr>
          <w:color w:val="00B050"/>
        </w:rPr>
        <w:t>.</w:t>
      </w:r>
    </w:p>
    <w:p w:rsidR="000A3BD9" w:rsidRDefault="000A3BD9" w:rsidP="000A3BD9">
      <w:r w:rsidRPr="00E8250D">
        <w:t xml:space="preserve">Fields marked with </w:t>
      </w:r>
      <w:r w:rsidRPr="00E8250D">
        <w:rPr>
          <w:color w:val="FFC000"/>
        </w:rPr>
        <w:t xml:space="preserve">orange color </w:t>
      </w:r>
      <w:r w:rsidRPr="00E8250D">
        <w:t>are optional fields that could be used for a more complete presentation of the Parking</w:t>
      </w:r>
      <w:r>
        <w:t xml:space="preserve">. They </w:t>
      </w:r>
      <w:r w:rsidR="00B62B24">
        <w:t>will be</w:t>
      </w:r>
      <w:r>
        <w:t xml:space="preserve"> blank if not available.</w:t>
      </w:r>
    </w:p>
    <w:p w:rsidR="000A3BD9" w:rsidRPr="0030765F" w:rsidRDefault="000A3BD9" w:rsidP="000A3BD9">
      <w:pPr>
        <w:rPr>
          <w:rFonts w:ascii="Courier New" w:hAnsi="Courier New" w:cs="Courier New"/>
          <w:sz w:val="22"/>
          <w:szCs w:val="22"/>
        </w:rPr>
      </w:pPr>
      <w:r>
        <w:t xml:space="preserve">Elements inside the ‘attribute’ array have been marked with </w:t>
      </w:r>
      <w:r w:rsidRPr="00650B6B">
        <w:rPr>
          <w:color w:val="00B0F0"/>
        </w:rPr>
        <w:t xml:space="preserve">blue </w:t>
      </w:r>
      <w:r>
        <w:t>color. These are the elements that will be different for every category of POIs.</w:t>
      </w:r>
      <w:r w:rsidR="00650B6B">
        <w:t xml:space="preserve"> Moreover,</w:t>
      </w:r>
      <w:r>
        <w:t xml:space="preserve"> </w:t>
      </w:r>
      <w:r w:rsidR="00650B6B">
        <w:t>i</w:t>
      </w:r>
      <w:r>
        <w:t>f an Open Data provider possesses other pieces of information</w:t>
      </w:r>
      <w:r w:rsidR="00650B6B">
        <w:t xml:space="preserve"> for a particular type of data, in this example </w:t>
      </w:r>
      <w:r w:rsidR="00FD431E">
        <w:t>‘</w:t>
      </w:r>
      <w:r w:rsidR="00650B6B">
        <w:t>parking lots</w:t>
      </w:r>
      <w:r w:rsidR="00FD431E">
        <w:t>’</w:t>
      </w:r>
      <w:r>
        <w:t xml:space="preserve">, these could easily be added </w:t>
      </w:r>
      <w:r w:rsidR="00B62B24">
        <w:t>as a new element of the ‘attribute’ array</w:t>
      </w:r>
      <w:r>
        <w:t>. For example, adding the nearest bus stop to a specific parking lot would require the addition of the following element in the ‘</w:t>
      </w:r>
      <w:r w:rsidR="00650B6B" w:rsidRPr="00650B6B">
        <w:t>attribute’</w:t>
      </w:r>
      <w:r w:rsidR="00650B6B">
        <w:t xml:space="preserve"> </w:t>
      </w:r>
      <w:r>
        <w:t>array:</w:t>
      </w:r>
      <w:r w:rsidRPr="0030765F">
        <w:rPr>
          <w:rFonts w:ascii="Courier New" w:hAnsi="Courier New" w:cs="Courier New"/>
          <w:sz w:val="22"/>
          <w:szCs w:val="22"/>
        </w:rPr>
        <w:t xml:space="preserve">     </w:t>
      </w:r>
    </w:p>
    <w:p w:rsidR="000A3BD9" w:rsidRPr="0030765F" w:rsidRDefault="000A3BD9" w:rsidP="007B2444">
      <w:pPr>
        <w:pStyle w:val="Code2"/>
      </w:pPr>
      <w:r w:rsidRPr="0030765F">
        <w:t>"</w:t>
      </w:r>
      <w:r w:rsidRPr="005E3E34">
        <w:rPr>
          <w:b/>
        </w:rPr>
        <w:t>attribute</w:t>
      </w:r>
      <w:r w:rsidRPr="0030765F">
        <w:t>": [</w:t>
      </w:r>
    </w:p>
    <w:p w:rsidR="000A3BD9" w:rsidRPr="0030765F" w:rsidRDefault="000A3BD9" w:rsidP="007B2444">
      <w:pPr>
        <w:pStyle w:val="Code2"/>
      </w:pPr>
      <w:r w:rsidRPr="0030765F">
        <w:t xml:space="preserve">     {</w:t>
      </w:r>
      <w:r w:rsidRPr="0030765F">
        <w:br/>
        <w:t xml:space="preserve">            "</w:t>
      </w:r>
      <w:r w:rsidRPr="005E3E34">
        <w:rPr>
          <w:b/>
        </w:rPr>
        <w:t>term</w:t>
      </w:r>
      <w:r w:rsidRPr="0030765F">
        <w:t>": "nearest Bus stop",</w:t>
      </w:r>
      <w:r w:rsidRPr="0030765F">
        <w:br/>
        <w:t xml:space="preserve">            "</w:t>
      </w:r>
      <w:r w:rsidRPr="005E3E34">
        <w:rPr>
          <w:b/>
        </w:rPr>
        <w:t>type</w:t>
      </w:r>
      <w:r w:rsidRPr="0030765F">
        <w:t>": "string",</w:t>
      </w:r>
      <w:r w:rsidRPr="0030765F">
        <w:br/>
        <w:t xml:space="preserve">            "</w:t>
      </w:r>
      <w:r w:rsidRPr="005E3E34">
        <w:rPr>
          <w:b/>
        </w:rPr>
        <w:t>text</w:t>
      </w:r>
      <w:r w:rsidRPr="0030765F">
        <w:t>": "213 Omonoia",</w:t>
      </w:r>
      <w:r w:rsidRPr="0030765F">
        <w:br/>
        <w:t xml:space="preserve">            "</w:t>
      </w:r>
      <w:r w:rsidRPr="005E3E34">
        <w:rPr>
          <w:b/>
        </w:rPr>
        <w:t>tplIdentifier</w:t>
      </w:r>
      <w:r w:rsidRPr="0030765F">
        <w:t>" : ""</w:t>
      </w:r>
      <w:r w:rsidRPr="0030765F">
        <w:br/>
        <w:t xml:space="preserve">     },…</w:t>
      </w:r>
    </w:p>
    <w:p w:rsidR="000A3BD9" w:rsidRDefault="000A3BD9" w:rsidP="007B2444">
      <w:pPr>
        <w:pStyle w:val="Code2"/>
      </w:pPr>
      <w:r w:rsidRPr="0030765F">
        <w:t>]</w:t>
      </w:r>
    </w:p>
    <w:p w:rsidR="00650B6B" w:rsidRDefault="00650B6B" w:rsidP="000A3BD9">
      <w:pPr>
        <w:jc w:val="left"/>
      </w:pPr>
      <w:r w:rsidRPr="00650B6B">
        <w:t>The ‘tplIdentifier’ field would remain empty in this case so the nearest bus stops would be displayed in a list under the rest of the details for a parking lot</w:t>
      </w:r>
      <w:r w:rsidR="006053B8">
        <w:t>.</w:t>
      </w:r>
    </w:p>
    <w:p w:rsidR="00775552" w:rsidRDefault="00775552" w:rsidP="00775552">
      <w:pPr>
        <w:pStyle w:val="Heading2"/>
      </w:pPr>
      <w:bookmarkStart w:id="23" w:name="_Toc341960353"/>
      <w:r>
        <w:t xml:space="preserve">Using tplIdentifier to </w:t>
      </w:r>
      <w:r w:rsidR="00D047E4">
        <w:t>customize the user i</w:t>
      </w:r>
      <w:r>
        <w:t>nterface of an application</w:t>
      </w:r>
      <w:bookmarkEnd w:id="23"/>
    </w:p>
    <w:p w:rsidR="00D047E4" w:rsidRDefault="00775552" w:rsidP="00775552">
      <w:r w:rsidRPr="00775552">
        <w:t>The element ‘tplIdentifier’</w:t>
      </w:r>
      <w:r>
        <w:t xml:space="preserve"> has a special meaning for the template, as described in the example of the previous paragraph. </w:t>
      </w:r>
      <w:r w:rsidR="00D047E4">
        <w:t>This element</w:t>
      </w:r>
      <w:r>
        <w:t xml:space="preserve"> </w:t>
      </w:r>
      <w:r w:rsidR="00D047E4">
        <w:t>is</w:t>
      </w:r>
      <w:r>
        <w:t xml:space="preserve"> a system-defined string that </w:t>
      </w:r>
      <w:r w:rsidR="00D047E4">
        <w:t>can</w:t>
      </w:r>
      <w:r>
        <w:t xml:space="preserve"> be used to allow the templates to display </w:t>
      </w:r>
      <w:r w:rsidR="00D047E4">
        <w:t>attributes</w:t>
      </w:r>
      <w:r>
        <w:t xml:space="preserve"> with different </w:t>
      </w:r>
      <w:r w:rsidR="00D047E4" w:rsidRPr="00775552">
        <w:t>‘tplIdentifier’</w:t>
      </w:r>
      <w:r w:rsidR="00D047E4">
        <w:t xml:space="preserve"> values</w:t>
      </w:r>
      <w:r>
        <w:t xml:space="preserve"> in an aesthetically different way. If the </w:t>
      </w:r>
      <w:r w:rsidR="00D047E4">
        <w:t xml:space="preserve">attribute </w:t>
      </w:r>
      <w:r>
        <w:t xml:space="preserve">cannot be matched to one of the predefined </w:t>
      </w:r>
      <w:r w:rsidR="00D047E4">
        <w:t>‘</w:t>
      </w:r>
      <w:r>
        <w:t>tplIdentifiers</w:t>
      </w:r>
      <w:r w:rsidR="00D047E4">
        <w:t>’</w:t>
      </w:r>
      <w:r>
        <w:t xml:space="preserve"> it will be displayed in a standard “list view” visualization, as seen in </w:t>
      </w:r>
      <w:r w:rsidR="00D047E4">
        <w:fldChar w:fldCharType="begin"/>
      </w:r>
      <w:r w:rsidR="00D047E4">
        <w:instrText xml:space="preserve"> REF _Ref341887284 \h </w:instrText>
      </w:r>
      <w:r w:rsidR="00D047E4">
        <w:fldChar w:fldCharType="separate"/>
      </w:r>
      <w:r w:rsidR="00D047E4">
        <w:t xml:space="preserve">Figure </w:t>
      </w:r>
      <w:r w:rsidR="00D047E4">
        <w:rPr>
          <w:noProof/>
        </w:rPr>
        <w:t>1</w:t>
      </w:r>
      <w:r w:rsidR="00D047E4">
        <w:fldChar w:fldCharType="end"/>
      </w:r>
      <w:r w:rsidR="008A7F1E">
        <w:fldChar w:fldCharType="begin"/>
      </w:r>
      <w:r w:rsidR="008A7F1E">
        <w:instrText xml:space="preserve"> REF _Ref341705580 \h </w:instrText>
      </w:r>
      <w:r w:rsidR="008A7F1E">
        <w:fldChar w:fldCharType="end"/>
      </w:r>
      <w:r>
        <w:t xml:space="preserve">. </w:t>
      </w:r>
    </w:p>
    <w:p w:rsidR="00D047E4" w:rsidRDefault="00D047E4" w:rsidP="00D047E4">
      <w:pPr>
        <w:jc w:val="center"/>
      </w:pPr>
      <w:r>
        <w:rPr>
          <w:noProof/>
        </w:rPr>
        <w:lastRenderedPageBreak/>
        <w:drawing>
          <wp:inline distT="0" distB="0" distL="0" distR="0" wp14:anchorId="2D2CD599" wp14:editId="2C0B20C8">
            <wp:extent cx="2333625" cy="3067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3625" cy="3067050"/>
                    </a:xfrm>
                    <a:prstGeom prst="rect">
                      <a:avLst/>
                    </a:prstGeom>
                    <a:noFill/>
                    <a:ln>
                      <a:noFill/>
                    </a:ln>
                  </pic:spPr>
                </pic:pic>
              </a:graphicData>
            </a:graphic>
          </wp:inline>
        </w:drawing>
      </w:r>
    </w:p>
    <w:p w:rsidR="00D047E4" w:rsidRDefault="00D047E4" w:rsidP="00D047E4">
      <w:pPr>
        <w:pStyle w:val="Caption"/>
      </w:pPr>
      <w:bookmarkStart w:id="24" w:name="_Ref341887284"/>
      <w:r>
        <w:t xml:space="preserve">Figure </w:t>
      </w:r>
      <w:r w:rsidR="00693D20">
        <w:fldChar w:fldCharType="begin"/>
      </w:r>
      <w:r w:rsidR="00693D20">
        <w:instrText xml:space="preserve"> SEQ Figure \* ARABIC </w:instrText>
      </w:r>
      <w:r w:rsidR="00693D20">
        <w:fldChar w:fldCharType="separate"/>
      </w:r>
      <w:r w:rsidR="005117BC">
        <w:rPr>
          <w:noProof/>
        </w:rPr>
        <w:t>2</w:t>
      </w:r>
      <w:r w:rsidR="00693D20">
        <w:rPr>
          <w:noProof/>
        </w:rPr>
        <w:fldChar w:fldCharType="end"/>
      </w:r>
      <w:bookmarkEnd w:id="24"/>
    </w:p>
    <w:p w:rsidR="00D047E4" w:rsidRDefault="00D047E4" w:rsidP="00775552">
      <w:r>
        <w:t>The predefined values for ‘tmpIdentifier’ are:</w:t>
      </w:r>
    </w:p>
    <w:p w:rsidR="00D047E4" w:rsidRPr="00215C64" w:rsidRDefault="00D047E4" w:rsidP="00D047E4">
      <w:pPr>
        <w:pStyle w:val="ListParagraph"/>
        <w:numPr>
          <w:ilvl w:val="0"/>
          <w:numId w:val="8"/>
        </w:numPr>
        <w:rPr>
          <w:lang w:val="en-GB" w:eastAsia="en-GB"/>
        </w:rPr>
      </w:pPr>
      <w:r w:rsidRPr="00215C64">
        <w:rPr>
          <w:lang w:val="en-GB" w:eastAsia="en-GB"/>
        </w:rPr>
        <w:t>"#Citadel_website",</w:t>
      </w:r>
    </w:p>
    <w:p w:rsidR="00D047E4" w:rsidRPr="00215C64" w:rsidRDefault="00D047E4" w:rsidP="00D047E4">
      <w:pPr>
        <w:pStyle w:val="ListParagraph"/>
        <w:numPr>
          <w:ilvl w:val="0"/>
          <w:numId w:val="8"/>
        </w:numPr>
        <w:rPr>
          <w:lang w:val="en-GB" w:eastAsia="en-GB"/>
        </w:rPr>
      </w:pPr>
      <w:r w:rsidRPr="00215C64">
        <w:rPr>
          <w:lang w:val="en-GB" w:eastAsia="en-GB"/>
        </w:rPr>
        <w:t>"#Citadel_email",</w:t>
      </w:r>
    </w:p>
    <w:p w:rsidR="00D047E4" w:rsidRPr="00215C64" w:rsidRDefault="00D047E4" w:rsidP="00D047E4">
      <w:pPr>
        <w:pStyle w:val="ListParagraph"/>
        <w:numPr>
          <w:ilvl w:val="0"/>
          <w:numId w:val="8"/>
        </w:numPr>
        <w:rPr>
          <w:lang w:val="en-GB" w:eastAsia="en-GB"/>
        </w:rPr>
      </w:pPr>
      <w:r w:rsidRPr="00215C64">
        <w:rPr>
          <w:lang w:val="en-GB" w:eastAsia="en-GB"/>
        </w:rPr>
        <w:t>"#Citadel_parkType"</w:t>
      </w:r>
    </w:p>
    <w:p w:rsidR="00D047E4" w:rsidRPr="00215C64" w:rsidRDefault="00D047E4" w:rsidP="00D047E4">
      <w:pPr>
        <w:pStyle w:val="ListParagraph"/>
        <w:numPr>
          <w:ilvl w:val="0"/>
          <w:numId w:val="8"/>
        </w:numPr>
        <w:rPr>
          <w:lang w:val="en-GB" w:eastAsia="en-GB"/>
        </w:rPr>
      </w:pPr>
      <w:r w:rsidRPr="00215C64">
        <w:rPr>
          <w:lang w:val="en-GB" w:eastAsia="en-GB"/>
        </w:rPr>
        <w:t>"#Citadel_parkFloors"</w:t>
      </w:r>
    </w:p>
    <w:p w:rsidR="00D047E4" w:rsidRPr="00215C64" w:rsidRDefault="00D047E4" w:rsidP="00D047E4">
      <w:pPr>
        <w:pStyle w:val="ListParagraph"/>
        <w:numPr>
          <w:ilvl w:val="0"/>
          <w:numId w:val="8"/>
        </w:numPr>
        <w:rPr>
          <w:lang w:val="en-GB" w:eastAsia="en-GB"/>
        </w:rPr>
      </w:pPr>
      <w:r w:rsidRPr="00215C64">
        <w:rPr>
          <w:lang w:val="en-GB" w:eastAsia="en-GB"/>
        </w:rPr>
        <w:t>"#Citadel_parkCapacity"</w:t>
      </w:r>
    </w:p>
    <w:p w:rsidR="00D047E4" w:rsidRPr="00215C64" w:rsidRDefault="00D047E4" w:rsidP="00D047E4">
      <w:pPr>
        <w:pStyle w:val="ListParagraph"/>
        <w:numPr>
          <w:ilvl w:val="0"/>
          <w:numId w:val="8"/>
        </w:numPr>
        <w:rPr>
          <w:lang w:val="en-GB" w:eastAsia="en-GB"/>
        </w:rPr>
      </w:pPr>
      <w:r w:rsidRPr="00215C64">
        <w:rPr>
          <w:lang w:val="en-GB" w:eastAsia="en-GB"/>
        </w:rPr>
        <w:t>"#Citadel_telephone"</w:t>
      </w:r>
    </w:p>
    <w:p w:rsidR="00D047E4" w:rsidRPr="00215C64" w:rsidRDefault="00D047E4" w:rsidP="00D047E4">
      <w:pPr>
        <w:pStyle w:val="ListParagraph"/>
        <w:numPr>
          <w:ilvl w:val="0"/>
          <w:numId w:val="8"/>
        </w:numPr>
        <w:rPr>
          <w:lang w:val="en-GB" w:eastAsia="en-GB"/>
        </w:rPr>
      </w:pPr>
      <w:r w:rsidRPr="00215C64">
        <w:rPr>
          <w:lang w:val="en-GB" w:eastAsia="en-GB"/>
        </w:rPr>
        <w:t>"#Citadel_image",</w:t>
      </w:r>
    </w:p>
    <w:p w:rsidR="00D047E4" w:rsidRPr="00215C64" w:rsidRDefault="00D047E4" w:rsidP="00D047E4">
      <w:pPr>
        <w:pStyle w:val="ListParagraph"/>
        <w:numPr>
          <w:ilvl w:val="0"/>
          <w:numId w:val="8"/>
        </w:numPr>
        <w:rPr>
          <w:lang w:val="en-GB" w:eastAsia="en-GB"/>
        </w:rPr>
      </w:pPr>
      <w:r w:rsidRPr="00215C64">
        <w:rPr>
          <w:lang w:val="en-GB" w:eastAsia="en-GB"/>
        </w:rPr>
        <w:t>"#Citadel_eventStart",</w:t>
      </w:r>
    </w:p>
    <w:p w:rsidR="00D047E4" w:rsidRDefault="00D047E4" w:rsidP="00D047E4">
      <w:pPr>
        <w:pStyle w:val="ListParagraph"/>
        <w:numPr>
          <w:ilvl w:val="0"/>
          <w:numId w:val="8"/>
        </w:numPr>
        <w:rPr>
          <w:lang w:val="en-GB" w:eastAsia="en-GB"/>
        </w:rPr>
      </w:pPr>
      <w:r w:rsidRPr="00215C64">
        <w:rPr>
          <w:lang w:val="en-GB" w:eastAsia="en-GB"/>
        </w:rPr>
        <w:t>"#Citadel_eventEnd",</w:t>
      </w:r>
    </w:p>
    <w:p w:rsidR="00D047E4" w:rsidRPr="00215C64" w:rsidRDefault="00D047E4" w:rsidP="00D047E4">
      <w:pPr>
        <w:pStyle w:val="ListParagraph"/>
        <w:numPr>
          <w:ilvl w:val="0"/>
          <w:numId w:val="8"/>
        </w:numPr>
        <w:rPr>
          <w:lang w:val="en-GB" w:eastAsia="en-GB"/>
        </w:rPr>
      </w:pPr>
      <w:r w:rsidRPr="00215C64">
        <w:rPr>
          <w:lang w:val="en-GB" w:eastAsia="en-GB"/>
        </w:rPr>
        <w:t>"#Citadel_event</w:t>
      </w:r>
      <w:r>
        <w:rPr>
          <w:lang w:val="en-GB" w:eastAsia="en-GB"/>
        </w:rPr>
        <w:t>Place”,</w:t>
      </w:r>
    </w:p>
    <w:p w:rsidR="00D047E4" w:rsidRPr="00215C64" w:rsidRDefault="00D047E4" w:rsidP="00D047E4">
      <w:pPr>
        <w:pStyle w:val="ListParagraph"/>
        <w:numPr>
          <w:ilvl w:val="0"/>
          <w:numId w:val="8"/>
        </w:numPr>
        <w:rPr>
          <w:lang w:val="en-GB" w:eastAsia="en-GB"/>
        </w:rPr>
      </w:pPr>
      <w:r w:rsidRPr="00215C64">
        <w:rPr>
          <w:lang w:val="en-GB" w:eastAsia="en-GB"/>
        </w:rPr>
        <w:t>"#Citadel_eventDuration",</w:t>
      </w:r>
    </w:p>
    <w:p w:rsidR="00D047E4" w:rsidRPr="00215C64" w:rsidRDefault="00D047E4" w:rsidP="00D047E4">
      <w:pPr>
        <w:pStyle w:val="ListParagraph"/>
        <w:numPr>
          <w:ilvl w:val="0"/>
          <w:numId w:val="8"/>
        </w:numPr>
        <w:rPr>
          <w:lang w:val="en-GB" w:eastAsia="en-GB"/>
        </w:rPr>
      </w:pPr>
      <w:r w:rsidRPr="00215C64">
        <w:rPr>
          <w:lang w:val="en-GB" w:eastAsia="en-GB"/>
        </w:rPr>
        <w:t>"#Citadel_openHours"</w:t>
      </w:r>
    </w:p>
    <w:p w:rsidR="00D047E4" w:rsidRDefault="00D047E4" w:rsidP="00775552">
      <w:pPr>
        <w:pStyle w:val="ListParagraph"/>
        <w:numPr>
          <w:ilvl w:val="0"/>
          <w:numId w:val="8"/>
        </w:numPr>
      </w:pPr>
      <w:r w:rsidRPr="00D047E4">
        <w:rPr>
          <w:lang w:val="en-GB" w:eastAsia="en-GB"/>
        </w:rPr>
        <w:t>"#Citadel_nearTransport"</w:t>
      </w:r>
    </w:p>
    <w:p w:rsidR="00775552" w:rsidRDefault="00775552" w:rsidP="00775552">
      <w:r>
        <w:t>The template recognizes and picks up th</w:t>
      </w:r>
      <w:r w:rsidR="00B21224">
        <w:t>e fields marked with a valid ‘t</w:t>
      </w:r>
      <w:r>
        <w:t>p</w:t>
      </w:r>
      <w:r w:rsidR="00B21224">
        <w:t>l</w:t>
      </w:r>
      <w:r>
        <w:t xml:space="preserve">Identifier’. These can be displayed in predefined positions in the template’s interface, e.g. the capacity of the parking could be displayed in the upper right corner in red color. Depending on their type, they can also be rendered as telephone, email or website links. Terms that have not been matched with any of the available </w:t>
      </w:r>
      <w:r w:rsidR="00D047E4">
        <w:t>‘</w:t>
      </w:r>
      <w:r>
        <w:t>tplIdentifiers</w:t>
      </w:r>
      <w:r w:rsidR="00D047E4">
        <w:t>’</w:t>
      </w:r>
      <w:r>
        <w:t xml:space="preserve"> would be just displayed as a simple list like ‘term1’ and ‘term2’ in</w:t>
      </w:r>
      <w:r w:rsidR="00D047E4">
        <w:t xml:space="preserve"> </w:t>
      </w:r>
      <w:r w:rsidR="00D047E4">
        <w:fldChar w:fldCharType="begin"/>
      </w:r>
      <w:r w:rsidR="00D047E4">
        <w:instrText xml:space="preserve"> REF _Ref341887284 \h </w:instrText>
      </w:r>
      <w:r w:rsidR="00D047E4">
        <w:fldChar w:fldCharType="separate"/>
      </w:r>
      <w:r w:rsidR="00D047E4">
        <w:t xml:space="preserve">Figure </w:t>
      </w:r>
      <w:r w:rsidR="00D047E4">
        <w:rPr>
          <w:noProof/>
        </w:rPr>
        <w:t>1</w:t>
      </w:r>
      <w:r w:rsidR="00D047E4">
        <w:fldChar w:fldCharType="end"/>
      </w:r>
      <w:r>
        <w:t>.</w:t>
      </w:r>
      <w:r w:rsidRPr="00DA7DC4">
        <w:t xml:space="preserve"> </w:t>
      </w:r>
      <w:r>
        <w:t xml:space="preserve">The predefined list of </w:t>
      </w:r>
      <w:r w:rsidR="00D047E4">
        <w:t>‘</w:t>
      </w:r>
      <w:r>
        <w:t>tplIdentifiers</w:t>
      </w:r>
      <w:r w:rsidR="00D047E4">
        <w:t>’</w:t>
      </w:r>
      <w:r>
        <w:t xml:space="preserve"> will be populated with fields coming from the original dataset provided by the pilot cities. </w:t>
      </w:r>
    </w:p>
    <w:p w:rsidR="00B21224" w:rsidRDefault="00B21224" w:rsidP="00775552">
      <w:r>
        <w:t xml:space="preserve">An implementation of the above scenario is followed in the ‘Parking Lots’ template. The </w:t>
      </w:r>
      <w:r w:rsidR="00036259" w:rsidRPr="00036259">
        <w:t xml:space="preserve">setDetailPageParkingPoi </w:t>
      </w:r>
      <w:r>
        <w:t>function searches for the parking-specific ‘tplIdentifier’ values ‘</w:t>
      </w:r>
      <w:r w:rsidRPr="00215C64">
        <w:rPr>
          <w:lang w:val="en-GB" w:eastAsia="en-GB"/>
        </w:rPr>
        <w:t>#Citadel_parkType</w:t>
      </w:r>
      <w:r>
        <w:t>’,</w:t>
      </w:r>
      <w:r w:rsidRPr="00B21224">
        <w:t xml:space="preserve"> </w:t>
      </w:r>
      <w:r>
        <w:t>‘</w:t>
      </w:r>
      <w:r w:rsidRPr="00215C64">
        <w:rPr>
          <w:lang w:val="en-GB" w:eastAsia="en-GB"/>
        </w:rPr>
        <w:t>#Citadel_</w:t>
      </w:r>
      <w:r w:rsidRPr="00B21224">
        <w:rPr>
          <w:lang w:val="en-GB" w:eastAsia="en-GB"/>
        </w:rPr>
        <w:t xml:space="preserve"> </w:t>
      </w:r>
      <w:r w:rsidRPr="00215C64">
        <w:rPr>
          <w:lang w:val="en-GB" w:eastAsia="en-GB"/>
        </w:rPr>
        <w:t>parkFloors</w:t>
      </w:r>
      <w:r>
        <w:t xml:space="preserve"> and ‘</w:t>
      </w:r>
      <w:r w:rsidRPr="00215C64">
        <w:rPr>
          <w:lang w:val="en-GB" w:eastAsia="en-GB"/>
        </w:rPr>
        <w:t>#Citadel_</w:t>
      </w:r>
      <w:r w:rsidRPr="00B21224">
        <w:rPr>
          <w:lang w:val="en-GB" w:eastAsia="en-GB"/>
        </w:rPr>
        <w:t xml:space="preserve"> </w:t>
      </w:r>
      <w:r w:rsidRPr="00215C64">
        <w:rPr>
          <w:lang w:val="en-GB" w:eastAsia="en-GB"/>
        </w:rPr>
        <w:t>parkCapacity</w:t>
      </w:r>
      <w:r>
        <w:rPr>
          <w:lang w:val="en-GB" w:eastAsia="en-GB"/>
        </w:rPr>
        <w:t xml:space="preserve">’ in order to display them on </w:t>
      </w:r>
      <w:r>
        <w:rPr>
          <w:lang w:val="en-GB" w:eastAsia="en-GB"/>
        </w:rPr>
        <w:lastRenderedPageBreak/>
        <w:t>top of the details page of a Parking lot. The code of the function</w:t>
      </w:r>
      <w:r w:rsidR="00036259">
        <w:rPr>
          <w:lang w:val="en-GB" w:eastAsia="en-GB"/>
        </w:rPr>
        <w:t xml:space="preserve"> that searches for them and initializes the </w:t>
      </w:r>
      <w:r w:rsidR="00036259" w:rsidRPr="00036259">
        <w:rPr>
          <w:lang w:val="en-GB" w:eastAsia="en-GB"/>
        </w:rPr>
        <w:t xml:space="preserve">contentTemplate </w:t>
      </w:r>
      <w:r w:rsidR="00036259">
        <w:rPr>
          <w:lang w:val="en-GB" w:eastAsia="en-GB"/>
        </w:rPr>
        <w:t xml:space="preserve">variable </w:t>
      </w:r>
      <w:r>
        <w:rPr>
          <w:lang w:val="en-GB" w:eastAsia="en-GB"/>
        </w:rPr>
        <w:t xml:space="preserve">follows: </w:t>
      </w:r>
    </w:p>
    <w:p w:rsidR="00036259" w:rsidRDefault="00036259" w:rsidP="00036259">
      <w:pPr>
        <w:spacing w:before="0" w:after="0"/>
        <w:jc w:val="left"/>
        <w:rPr>
          <w:lang w:eastAsia="en-GB"/>
        </w:rPr>
      </w:pPr>
    </w:p>
    <w:p w:rsidR="007B2444" w:rsidRPr="007B2444" w:rsidRDefault="007B2444" w:rsidP="007B2444">
      <w:pPr>
        <w:pStyle w:val="Code2"/>
      </w:pPr>
      <w:r w:rsidRPr="007B2444">
        <w:rPr>
          <w:b/>
          <w:bCs/>
          <w:i/>
          <w:iCs/>
          <w:color w:val="000080"/>
        </w:rPr>
        <w:t>function</w:t>
      </w:r>
      <w:r w:rsidRPr="007B2444">
        <w:t xml:space="preserve"> setDetailPageParkingPoi</w:t>
      </w:r>
      <w:r w:rsidRPr="007B2444">
        <w:rPr>
          <w:b/>
          <w:bCs/>
        </w:rPr>
        <w:t>(</w:t>
      </w:r>
      <w:r w:rsidRPr="007B2444">
        <w:t>poi</w:t>
      </w:r>
      <w:r w:rsidRPr="007B2444">
        <w:rPr>
          <w:b/>
          <w:bCs/>
        </w:rPr>
        <w:t>)</w:t>
      </w:r>
    </w:p>
    <w:p w:rsidR="007B2444" w:rsidRPr="007B2444" w:rsidRDefault="007B2444" w:rsidP="007B2444">
      <w:pPr>
        <w:pStyle w:val="Code2"/>
      </w:pPr>
      <w:r w:rsidRPr="007B2444">
        <w:rPr>
          <w:b/>
          <w:bCs/>
        </w:rPr>
        <w:t>{</w:t>
      </w:r>
    </w:p>
    <w:p w:rsidR="007B2444" w:rsidRPr="007B2444" w:rsidRDefault="007B2444" w:rsidP="007B2444">
      <w:pPr>
        <w:pStyle w:val="Code2"/>
      </w:pPr>
      <w:r w:rsidRPr="007B2444">
        <w:t xml:space="preserve">    </w:t>
      </w:r>
      <w:r w:rsidRPr="007B2444">
        <w:rPr>
          <w:color w:val="008000"/>
          <w:shd w:val="clear" w:color="auto" w:fill="F2F4FF"/>
        </w:rPr>
        <w:t>/* Get the Parking specific attributes of the POI */</w:t>
      </w:r>
    </w:p>
    <w:p w:rsidR="007B2444" w:rsidRPr="007B2444" w:rsidRDefault="007B2444" w:rsidP="007B2444">
      <w:pPr>
        <w:pStyle w:val="Code2"/>
      </w:pPr>
      <w:r w:rsidRPr="007B2444">
        <w:t xml:space="preserve">    </w:t>
      </w:r>
      <w:r w:rsidRPr="007B2444">
        <w:rPr>
          <w:b/>
          <w:bCs/>
          <w:i/>
          <w:iCs/>
          <w:color w:val="000080"/>
        </w:rPr>
        <w:t>var</w:t>
      </w:r>
      <w:r w:rsidRPr="007B2444">
        <w:t xml:space="preserve"> parkType </w:t>
      </w:r>
      <w:r w:rsidRPr="007B2444">
        <w:rPr>
          <w:b/>
          <w:bCs/>
        </w:rPr>
        <w:t>=</w:t>
      </w:r>
      <w:r w:rsidRPr="007B2444">
        <w:t xml:space="preserve"> getCitadel_attr</w:t>
      </w:r>
      <w:r w:rsidRPr="007B2444">
        <w:rPr>
          <w:b/>
          <w:bCs/>
        </w:rPr>
        <w:t>(</w:t>
      </w:r>
      <w:r w:rsidRPr="007B2444">
        <w:t>poi</w:t>
      </w:r>
      <w:r w:rsidRPr="007B2444">
        <w:rPr>
          <w:b/>
          <w:bCs/>
        </w:rPr>
        <w:t>,</w:t>
      </w:r>
      <w:r w:rsidRPr="007B2444">
        <w:t xml:space="preserve"> </w:t>
      </w:r>
      <w:r w:rsidRPr="007B2444">
        <w:rPr>
          <w:color w:val="FF0080"/>
        </w:rPr>
        <w:t>"#Citadel_parkType"</w:t>
      </w:r>
      <w:r w:rsidRPr="007B2444">
        <w:rPr>
          <w:b/>
          <w:bCs/>
        </w:rPr>
        <w:t>).</w:t>
      </w:r>
      <w:r w:rsidRPr="007B2444">
        <w:t>text</w:t>
      </w:r>
      <w:r w:rsidRPr="007B2444">
        <w:rPr>
          <w:b/>
          <w:bCs/>
        </w:rPr>
        <w:t>;</w:t>
      </w:r>
    </w:p>
    <w:p w:rsidR="007B2444" w:rsidRPr="007B2444" w:rsidRDefault="007B2444" w:rsidP="007B2444">
      <w:pPr>
        <w:pStyle w:val="Code2"/>
      </w:pPr>
      <w:r w:rsidRPr="007B2444">
        <w:t xml:space="preserve">    </w:t>
      </w:r>
      <w:r w:rsidRPr="007B2444">
        <w:rPr>
          <w:b/>
          <w:bCs/>
          <w:i/>
          <w:iCs/>
          <w:color w:val="000080"/>
        </w:rPr>
        <w:t>var</w:t>
      </w:r>
      <w:r w:rsidRPr="007B2444">
        <w:t xml:space="preserve"> parkFloors </w:t>
      </w:r>
      <w:r w:rsidRPr="007B2444">
        <w:rPr>
          <w:b/>
          <w:bCs/>
        </w:rPr>
        <w:t>=</w:t>
      </w:r>
      <w:r w:rsidRPr="007B2444">
        <w:t xml:space="preserve"> getCitadel_attr</w:t>
      </w:r>
      <w:r w:rsidRPr="007B2444">
        <w:rPr>
          <w:b/>
          <w:bCs/>
        </w:rPr>
        <w:t>(</w:t>
      </w:r>
      <w:r w:rsidRPr="007B2444">
        <w:t>poi</w:t>
      </w:r>
      <w:r w:rsidRPr="007B2444">
        <w:rPr>
          <w:b/>
          <w:bCs/>
        </w:rPr>
        <w:t>,</w:t>
      </w:r>
      <w:r w:rsidRPr="007B2444">
        <w:t xml:space="preserve"> </w:t>
      </w:r>
      <w:r w:rsidRPr="007B2444">
        <w:rPr>
          <w:color w:val="FF0080"/>
        </w:rPr>
        <w:t>"#Citadel_parkFloors"</w:t>
      </w:r>
      <w:r w:rsidRPr="007B2444">
        <w:rPr>
          <w:b/>
          <w:bCs/>
        </w:rPr>
        <w:t>).</w:t>
      </w:r>
      <w:r w:rsidRPr="007B2444">
        <w:t>text</w:t>
      </w:r>
      <w:r w:rsidRPr="007B2444">
        <w:rPr>
          <w:b/>
          <w:bCs/>
        </w:rPr>
        <w:t>;</w:t>
      </w:r>
    </w:p>
    <w:p w:rsidR="007B2444" w:rsidRPr="007B2444" w:rsidRDefault="007B2444" w:rsidP="007B2444">
      <w:pPr>
        <w:pStyle w:val="Code2"/>
      </w:pPr>
      <w:r w:rsidRPr="007B2444">
        <w:t xml:space="preserve">    </w:t>
      </w:r>
      <w:r w:rsidRPr="007B2444">
        <w:rPr>
          <w:b/>
          <w:bCs/>
          <w:i/>
          <w:iCs/>
          <w:color w:val="000080"/>
        </w:rPr>
        <w:t>var</w:t>
      </w:r>
      <w:r w:rsidRPr="007B2444">
        <w:t xml:space="preserve"> parkCapacity </w:t>
      </w:r>
      <w:r w:rsidRPr="007B2444">
        <w:rPr>
          <w:b/>
          <w:bCs/>
        </w:rPr>
        <w:t>=</w:t>
      </w:r>
      <w:r w:rsidRPr="007B2444">
        <w:t xml:space="preserve"> getCitadel_attr</w:t>
      </w:r>
      <w:r w:rsidRPr="007B2444">
        <w:rPr>
          <w:b/>
          <w:bCs/>
        </w:rPr>
        <w:t>(</w:t>
      </w:r>
      <w:r w:rsidRPr="007B2444">
        <w:t>poi</w:t>
      </w:r>
      <w:r w:rsidRPr="007B2444">
        <w:rPr>
          <w:b/>
          <w:bCs/>
        </w:rPr>
        <w:t>,</w:t>
      </w:r>
      <w:r w:rsidRPr="007B2444">
        <w:t xml:space="preserve"> </w:t>
      </w:r>
      <w:r w:rsidRPr="007B2444">
        <w:rPr>
          <w:color w:val="FF0080"/>
        </w:rPr>
        <w:t>"#Citadel_parkCapacity"</w:t>
      </w:r>
      <w:r w:rsidRPr="007B2444">
        <w:rPr>
          <w:b/>
          <w:bCs/>
        </w:rPr>
        <w:t>).</w:t>
      </w:r>
      <w:r w:rsidRPr="007B2444">
        <w:t>text</w:t>
      </w:r>
      <w:r w:rsidRPr="007B2444">
        <w:rPr>
          <w:b/>
          <w:bCs/>
        </w:rPr>
        <w:t>;</w:t>
      </w:r>
    </w:p>
    <w:p w:rsidR="007B2444" w:rsidRPr="007B2444" w:rsidRDefault="009060F9" w:rsidP="007B2444">
      <w:pPr>
        <w:pStyle w:val="Code2"/>
      </w:pPr>
      <w:r>
        <w:rPr>
          <w:b/>
          <w:bCs/>
          <w:i/>
          <w:iCs/>
          <w:color w:val="000080"/>
        </w:rPr>
        <w:t xml:space="preserve">    </w:t>
      </w:r>
      <w:r w:rsidR="007B2444" w:rsidRPr="007B2444">
        <w:rPr>
          <w:b/>
          <w:bCs/>
          <w:i/>
          <w:iCs/>
          <w:color w:val="000080"/>
        </w:rPr>
        <w:t>var</w:t>
      </w:r>
      <w:r w:rsidR="007B2444" w:rsidRPr="007B2444">
        <w:t xml:space="preserve"> contentTemplate </w:t>
      </w:r>
      <w:r w:rsidR="007B2444" w:rsidRPr="007B2444">
        <w:rPr>
          <w:b/>
          <w:bCs/>
        </w:rPr>
        <w:t>=</w:t>
      </w:r>
    </w:p>
    <w:p w:rsidR="007B2444" w:rsidRPr="007B2444" w:rsidRDefault="007B2444" w:rsidP="007B2444">
      <w:pPr>
        <w:pStyle w:val="Code2"/>
      </w:pPr>
      <w:r w:rsidRPr="007B2444">
        <w:t xml:space="preserve">        </w:t>
      </w:r>
      <w:r w:rsidRPr="007B2444">
        <w:rPr>
          <w:color w:val="FF0080"/>
        </w:rPr>
        <w:t>"&lt;h1&gt;"</w:t>
      </w:r>
      <w:r w:rsidRPr="007B2444">
        <w:t xml:space="preserve"> </w:t>
      </w:r>
      <w:r w:rsidRPr="007B2444">
        <w:rPr>
          <w:b/>
          <w:bCs/>
        </w:rPr>
        <w:t>+</w:t>
      </w:r>
      <w:r w:rsidRPr="007B2444">
        <w:t xml:space="preserve"> poi</w:t>
      </w:r>
      <w:r w:rsidRPr="007B2444">
        <w:rPr>
          <w:b/>
          <w:bCs/>
        </w:rPr>
        <w:t>.</w:t>
      </w:r>
      <w:r w:rsidRPr="007B2444">
        <w:t xml:space="preserve">title </w:t>
      </w:r>
      <w:r w:rsidRPr="007B2444">
        <w:rPr>
          <w:b/>
          <w:bCs/>
        </w:rPr>
        <w:t>+</w:t>
      </w:r>
      <w:r w:rsidRPr="007B2444">
        <w:t xml:space="preserve"> </w:t>
      </w:r>
      <w:r w:rsidRPr="007B2444">
        <w:rPr>
          <w:color w:val="FF0080"/>
        </w:rPr>
        <w:t>"&lt;/h1&gt;"</w:t>
      </w:r>
      <w:r w:rsidRPr="007B2444">
        <w:t xml:space="preserve"> </w:t>
      </w:r>
      <w:r w:rsidRPr="007B2444">
        <w:rPr>
          <w:b/>
          <w:bCs/>
        </w:rPr>
        <w:t>+</w:t>
      </w:r>
    </w:p>
    <w:p w:rsidR="007B2444" w:rsidRPr="007B2444" w:rsidRDefault="007B2444" w:rsidP="007B2444">
      <w:pPr>
        <w:pStyle w:val="Code2"/>
      </w:pPr>
      <w:r w:rsidRPr="007B2444">
        <w:t xml:space="preserve">        </w:t>
      </w:r>
      <w:r w:rsidRPr="007B2444">
        <w:rPr>
          <w:color w:val="FF0080"/>
        </w:rPr>
        <w:t>"&lt;div class='event-data'&gt;"</w:t>
      </w:r>
      <w:r w:rsidRPr="007B2444">
        <w:t xml:space="preserve"> </w:t>
      </w:r>
      <w:r w:rsidRPr="007B2444">
        <w:rPr>
          <w:b/>
          <w:bCs/>
        </w:rPr>
        <w:t>+</w:t>
      </w:r>
    </w:p>
    <w:p w:rsidR="007B2444" w:rsidRPr="007B2444" w:rsidRDefault="007B2444" w:rsidP="007B2444">
      <w:pPr>
        <w:pStyle w:val="Code2"/>
      </w:pPr>
      <w:r w:rsidRPr="007B2444">
        <w:t xml:space="preserve">        </w:t>
      </w:r>
      <w:r w:rsidRPr="007B2444">
        <w:rPr>
          <w:color w:val="FF0080"/>
        </w:rPr>
        <w:t>"&lt;ul&gt;"</w:t>
      </w:r>
      <w:r w:rsidRPr="007B2444">
        <w:rPr>
          <w:b/>
          <w:bCs/>
        </w:rPr>
        <w:t>;</w:t>
      </w:r>
    </w:p>
    <w:p w:rsidR="007B2444" w:rsidRPr="007B2444" w:rsidRDefault="007B2444" w:rsidP="00036259">
      <w:pPr>
        <w:spacing w:before="0" w:after="0"/>
        <w:jc w:val="left"/>
        <w:rPr>
          <w:lang w:eastAsia="en-GB"/>
        </w:rPr>
      </w:pPr>
    </w:p>
    <w:p w:rsidR="00036259" w:rsidRDefault="00036259">
      <w:pPr>
        <w:spacing w:before="0" w:after="0"/>
        <w:jc w:val="left"/>
        <w:rPr>
          <w:lang w:val="en-GB" w:eastAsia="en-GB"/>
        </w:rPr>
      </w:pPr>
      <w:r>
        <w:rPr>
          <w:lang w:val="en-GB" w:eastAsia="en-GB"/>
        </w:rPr>
        <w:t>If the attributes are found we also want to display a relevant icon before their values:</w:t>
      </w:r>
    </w:p>
    <w:p w:rsidR="00036259" w:rsidRDefault="00036259">
      <w:pPr>
        <w:spacing w:before="0" w:after="0"/>
        <w:jc w:val="left"/>
        <w:rPr>
          <w:lang w:val="en-GB" w:eastAsia="en-GB"/>
        </w:rPr>
      </w:pPr>
    </w:p>
    <w:p w:rsidR="009060F9" w:rsidRPr="009060F9" w:rsidRDefault="009060F9" w:rsidP="009060F9">
      <w:pPr>
        <w:pStyle w:val="Code2"/>
      </w:pPr>
      <w:r w:rsidRPr="009060F9">
        <w:rPr>
          <w:b/>
          <w:bCs/>
          <w:i/>
          <w:iCs/>
          <w:color w:val="000080"/>
        </w:rPr>
        <w:t>if</w:t>
      </w:r>
      <w:r w:rsidRPr="009060F9">
        <w:t xml:space="preserve"> </w:t>
      </w:r>
      <w:r w:rsidRPr="009060F9">
        <w:rPr>
          <w:b/>
          <w:bCs/>
        </w:rPr>
        <w:t>(</w:t>
      </w:r>
      <w:r w:rsidRPr="009060F9">
        <w:t>parkType</w:t>
      </w:r>
      <w:r w:rsidRPr="009060F9">
        <w:rPr>
          <w:b/>
          <w:bCs/>
        </w:rPr>
        <w:t>)</w:t>
      </w:r>
    </w:p>
    <w:p w:rsidR="009060F9" w:rsidRPr="009060F9" w:rsidRDefault="009060F9" w:rsidP="009060F9">
      <w:pPr>
        <w:pStyle w:val="Code2"/>
      </w:pPr>
      <w:r>
        <w:t xml:space="preserve">   </w:t>
      </w:r>
      <w:r w:rsidRPr="009060F9">
        <w:t xml:space="preserve">contentTemplate </w:t>
      </w:r>
      <w:r w:rsidRPr="009060F9">
        <w:rPr>
          <w:b/>
          <w:bCs/>
        </w:rPr>
        <w:t>+=</w:t>
      </w:r>
      <w:r w:rsidRPr="009060F9">
        <w:t xml:space="preserve"> </w:t>
      </w:r>
      <w:r w:rsidRPr="009060F9">
        <w:rPr>
          <w:color w:val="FF0080"/>
        </w:rPr>
        <w:t>"&lt;li&gt;&lt;span class='image-icon'&gt;&lt;img src='images/small-parking.png' alt='Parking' /&gt;&lt;/span&gt;&lt;span class='image-text'&gt;"</w:t>
      </w:r>
      <w:r w:rsidRPr="009060F9">
        <w:t xml:space="preserve"> </w:t>
      </w:r>
      <w:r w:rsidRPr="009060F9">
        <w:rPr>
          <w:b/>
          <w:bCs/>
        </w:rPr>
        <w:t>+</w:t>
      </w:r>
      <w:r w:rsidRPr="009060F9">
        <w:t xml:space="preserve"> parkType </w:t>
      </w:r>
      <w:r w:rsidRPr="009060F9">
        <w:rPr>
          <w:b/>
          <w:bCs/>
        </w:rPr>
        <w:t>+</w:t>
      </w:r>
      <w:r w:rsidRPr="009060F9">
        <w:t xml:space="preserve"> </w:t>
      </w:r>
      <w:r w:rsidRPr="009060F9">
        <w:rPr>
          <w:color w:val="FF0080"/>
        </w:rPr>
        <w:t>"&lt;/span&gt;&lt;/li&gt;"</w:t>
      </w:r>
      <w:r w:rsidRPr="009060F9">
        <w:rPr>
          <w:b/>
          <w:bCs/>
        </w:rPr>
        <w:t>;</w:t>
      </w:r>
    </w:p>
    <w:p w:rsidR="009060F9" w:rsidRPr="009060F9" w:rsidRDefault="009060F9" w:rsidP="009060F9">
      <w:pPr>
        <w:pStyle w:val="Code2"/>
      </w:pPr>
      <w:r w:rsidRPr="009060F9">
        <w:rPr>
          <w:b/>
          <w:bCs/>
          <w:i/>
          <w:iCs/>
          <w:color w:val="000080"/>
        </w:rPr>
        <w:t>if</w:t>
      </w:r>
      <w:r w:rsidRPr="009060F9">
        <w:t xml:space="preserve"> </w:t>
      </w:r>
      <w:r w:rsidRPr="009060F9">
        <w:rPr>
          <w:b/>
          <w:bCs/>
        </w:rPr>
        <w:t>(</w:t>
      </w:r>
      <w:r w:rsidRPr="009060F9">
        <w:t>parkCapacity</w:t>
      </w:r>
      <w:r w:rsidRPr="009060F9">
        <w:rPr>
          <w:b/>
          <w:bCs/>
        </w:rPr>
        <w:t>)</w:t>
      </w:r>
    </w:p>
    <w:p w:rsidR="009060F9" w:rsidRPr="009060F9" w:rsidRDefault="009060F9" w:rsidP="009060F9">
      <w:pPr>
        <w:pStyle w:val="Code2"/>
      </w:pPr>
      <w:r>
        <w:t xml:space="preserve">   </w:t>
      </w:r>
      <w:r w:rsidRPr="009060F9">
        <w:t xml:space="preserve">contentTemplate </w:t>
      </w:r>
      <w:r w:rsidRPr="009060F9">
        <w:rPr>
          <w:b/>
          <w:bCs/>
        </w:rPr>
        <w:t>+=</w:t>
      </w:r>
      <w:r w:rsidRPr="009060F9">
        <w:t xml:space="preserve"> </w:t>
      </w:r>
      <w:r w:rsidRPr="009060F9">
        <w:rPr>
          <w:color w:val="FF0080"/>
        </w:rPr>
        <w:t>"&lt;li&gt;&lt;span class='image-icon'&gt;&lt;img src='images/small-slots.png' alt='Slots' /&gt;&lt;/span&gt;&lt;span class='image-text'&gt;"</w:t>
      </w:r>
      <w:r w:rsidRPr="009060F9">
        <w:t xml:space="preserve"> </w:t>
      </w:r>
      <w:r w:rsidRPr="009060F9">
        <w:rPr>
          <w:b/>
          <w:bCs/>
        </w:rPr>
        <w:t>+</w:t>
      </w:r>
      <w:r w:rsidRPr="009060F9">
        <w:t xml:space="preserve"> parkCapacity </w:t>
      </w:r>
      <w:r w:rsidRPr="009060F9">
        <w:rPr>
          <w:b/>
          <w:bCs/>
        </w:rPr>
        <w:t>+</w:t>
      </w:r>
      <w:r w:rsidRPr="009060F9">
        <w:t xml:space="preserve"> </w:t>
      </w:r>
      <w:r w:rsidRPr="009060F9">
        <w:rPr>
          <w:color w:val="FF0080"/>
        </w:rPr>
        <w:t>" slots&lt;/span&gt;&lt;/li&gt;"</w:t>
      </w:r>
      <w:r w:rsidRPr="009060F9">
        <w:rPr>
          <w:b/>
          <w:bCs/>
        </w:rPr>
        <w:t>;</w:t>
      </w:r>
    </w:p>
    <w:p w:rsidR="009060F9" w:rsidRPr="009060F9" w:rsidRDefault="009060F9" w:rsidP="009060F9">
      <w:pPr>
        <w:pStyle w:val="Code2"/>
      </w:pPr>
      <w:r w:rsidRPr="009060F9">
        <w:rPr>
          <w:b/>
          <w:bCs/>
          <w:i/>
          <w:iCs/>
          <w:color w:val="000080"/>
        </w:rPr>
        <w:t>if</w:t>
      </w:r>
      <w:r w:rsidRPr="009060F9">
        <w:t xml:space="preserve"> </w:t>
      </w:r>
      <w:r w:rsidRPr="009060F9">
        <w:rPr>
          <w:b/>
          <w:bCs/>
        </w:rPr>
        <w:t>(</w:t>
      </w:r>
      <w:r w:rsidRPr="009060F9">
        <w:t>parkFloors</w:t>
      </w:r>
      <w:r w:rsidRPr="009060F9">
        <w:rPr>
          <w:b/>
          <w:bCs/>
        </w:rPr>
        <w:t>)</w:t>
      </w:r>
    </w:p>
    <w:p w:rsidR="009060F9" w:rsidRPr="009060F9" w:rsidRDefault="009060F9" w:rsidP="009060F9">
      <w:pPr>
        <w:pStyle w:val="Code2"/>
      </w:pPr>
      <w:r>
        <w:t xml:space="preserve">   </w:t>
      </w:r>
      <w:r w:rsidRPr="009060F9">
        <w:t xml:space="preserve">contentTemplate </w:t>
      </w:r>
      <w:r w:rsidRPr="009060F9">
        <w:rPr>
          <w:b/>
          <w:bCs/>
        </w:rPr>
        <w:t>+=</w:t>
      </w:r>
      <w:r w:rsidRPr="009060F9">
        <w:t xml:space="preserve"> </w:t>
      </w:r>
      <w:r w:rsidRPr="009060F9">
        <w:rPr>
          <w:color w:val="FF0080"/>
        </w:rPr>
        <w:t>"&lt;li&gt;&lt;span&gt;"</w:t>
      </w:r>
      <w:r w:rsidRPr="009060F9">
        <w:t xml:space="preserve"> </w:t>
      </w:r>
      <w:r w:rsidRPr="009060F9">
        <w:rPr>
          <w:b/>
          <w:bCs/>
        </w:rPr>
        <w:t>+</w:t>
      </w:r>
      <w:r w:rsidRPr="009060F9">
        <w:t xml:space="preserve"> getCitadel_attr</w:t>
      </w:r>
      <w:r w:rsidRPr="009060F9">
        <w:rPr>
          <w:b/>
          <w:bCs/>
        </w:rPr>
        <w:t>(</w:t>
      </w:r>
      <w:r w:rsidRPr="009060F9">
        <w:t>poi</w:t>
      </w:r>
      <w:r w:rsidRPr="009060F9">
        <w:rPr>
          <w:b/>
          <w:bCs/>
        </w:rPr>
        <w:t>,</w:t>
      </w:r>
      <w:r w:rsidRPr="009060F9">
        <w:t xml:space="preserve"> </w:t>
      </w:r>
      <w:r w:rsidRPr="009060F9">
        <w:rPr>
          <w:color w:val="FF0080"/>
        </w:rPr>
        <w:t>"#Citadel_parkFloors"</w:t>
      </w:r>
      <w:r w:rsidRPr="009060F9">
        <w:rPr>
          <w:b/>
          <w:bCs/>
        </w:rPr>
        <w:t>).</w:t>
      </w:r>
      <w:r w:rsidRPr="009060F9">
        <w:t xml:space="preserve">term </w:t>
      </w:r>
      <w:r w:rsidRPr="009060F9">
        <w:rPr>
          <w:b/>
          <w:bCs/>
        </w:rPr>
        <w:t>+</w:t>
      </w:r>
      <w:r w:rsidRPr="009060F9">
        <w:t xml:space="preserve"> </w:t>
      </w:r>
      <w:r w:rsidRPr="009060F9">
        <w:rPr>
          <w:color w:val="FF0080"/>
        </w:rPr>
        <w:t>"&lt;/span&gt;"</w:t>
      </w:r>
      <w:r w:rsidRPr="009060F9">
        <w:t xml:space="preserve"> </w:t>
      </w:r>
      <w:r w:rsidRPr="009060F9">
        <w:rPr>
          <w:b/>
          <w:bCs/>
        </w:rPr>
        <w:t>+</w:t>
      </w:r>
      <w:r w:rsidRPr="009060F9">
        <w:t xml:space="preserve"> </w:t>
      </w:r>
      <w:r>
        <w:t xml:space="preserve">  </w:t>
      </w:r>
      <w:r w:rsidRPr="009060F9">
        <w:t xml:space="preserve">parkFloors </w:t>
      </w:r>
      <w:r w:rsidRPr="009060F9">
        <w:rPr>
          <w:b/>
          <w:bCs/>
        </w:rPr>
        <w:t>+</w:t>
      </w:r>
      <w:r w:rsidRPr="009060F9">
        <w:t xml:space="preserve"> </w:t>
      </w:r>
      <w:r w:rsidRPr="009060F9">
        <w:rPr>
          <w:color w:val="FF0080"/>
        </w:rPr>
        <w:t>"&lt;/li&gt;"</w:t>
      </w:r>
      <w:r w:rsidRPr="009060F9">
        <w:rPr>
          <w:b/>
          <w:bCs/>
        </w:rPr>
        <w:t>;</w:t>
      </w:r>
      <w:r w:rsidRPr="009060F9">
        <w:t xml:space="preserve"> </w:t>
      </w:r>
    </w:p>
    <w:p w:rsidR="00036259" w:rsidRPr="00036259" w:rsidRDefault="00036259" w:rsidP="00036259">
      <w:pPr>
        <w:spacing w:before="0" w:after="0"/>
        <w:jc w:val="left"/>
        <w:rPr>
          <w:rFonts w:ascii="Courier New" w:hAnsi="Courier New" w:cs="Courier New"/>
          <w:sz w:val="20"/>
          <w:szCs w:val="20"/>
          <w:highlight w:val="lightGray"/>
        </w:rPr>
      </w:pPr>
    </w:p>
    <w:p w:rsidR="00036259" w:rsidRDefault="00036259" w:rsidP="00036259">
      <w:pPr>
        <w:spacing w:before="0" w:after="0"/>
        <w:jc w:val="left"/>
        <w:rPr>
          <w:lang w:val="en-GB" w:eastAsia="en-GB"/>
        </w:rPr>
      </w:pPr>
    </w:p>
    <w:p w:rsidR="00036259" w:rsidRDefault="00036259" w:rsidP="00036259">
      <w:pPr>
        <w:spacing w:before="0" w:after="0"/>
        <w:jc w:val="left"/>
        <w:rPr>
          <w:lang w:val="en-GB" w:eastAsia="en-GB"/>
        </w:rPr>
      </w:pPr>
      <w:r>
        <w:rPr>
          <w:lang w:val="en-GB" w:eastAsia="en-GB"/>
        </w:rPr>
        <w:t xml:space="preserve">When we are done with these checks, we display all the rest attributes </w:t>
      </w:r>
      <w:r w:rsidR="005E3E34">
        <w:rPr>
          <w:lang w:val="en-GB" w:eastAsia="en-GB"/>
        </w:rPr>
        <w:t>by taking their name (‘term’) and value (‘text’). We finally</w:t>
      </w:r>
      <w:r>
        <w:rPr>
          <w:lang w:val="en-GB" w:eastAsia="en-GB"/>
        </w:rPr>
        <w:t xml:space="preserve"> close the list of attributes and return the result to the main function.</w:t>
      </w:r>
    </w:p>
    <w:p w:rsidR="00036259" w:rsidRDefault="00036259" w:rsidP="00036259">
      <w:pPr>
        <w:spacing w:before="0" w:after="0"/>
        <w:jc w:val="left"/>
        <w:rPr>
          <w:lang w:val="en-GB" w:eastAsia="en-GB"/>
        </w:rPr>
      </w:pPr>
    </w:p>
    <w:p w:rsidR="009060F9" w:rsidRPr="009060F9" w:rsidRDefault="009060F9" w:rsidP="009060F9">
      <w:pPr>
        <w:pStyle w:val="Code2"/>
      </w:pPr>
      <w:r w:rsidRPr="009060F9">
        <w:rPr>
          <w:b/>
          <w:bCs/>
          <w:i/>
          <w:iCs/>
          <w:color w:val="000080"/>
        </w:rPr>
        <w:t>for</w:t>
      </w:r>
      <w:r w:rsidRPr="009060F9">
        <w:t xml:space="preserve"> </w:t>
      </w:r>
      <w:r w:rsidRPr="009060F9">
        <w:rPr>
          <w:b/>
          <w:bCs/>
        </w:rPr>
        <w:t>(</w:t>
      </w:r>
      <w:r w:rsidRPr="009060F9">
        <w:t xml:space="preserve">i </w:t>
      </w:r>
      <w:r w:rsidRPr="009060F9">
        <w:rPr>
          <w:b/>
          <w:bCs/>
        </w:rPr>
        <w:t>=</w:t>
      </w:r>
      <w:r w:rsidRPr="009060F9">
        <w:t xml:space="preserve"> </w:t>
      </w:r>
      <w:r w:rsidRPr="009060F9">
        <w:rPr>
          <w:color w:val="FF0000"/>
        </w:rPr>
        <w:t>0</w:t>
      </w:r>
      <w:r w:rsidRPr="009060F9">
        <w:rPr>
          <w:b/>
          <w:bCs/>
        </w:rPr>
        <w:t>;</w:t>
      </w:r>
      <w:r w:rsidRPr="009060F9">
        <w:t xml:space="preserve"> i </w:t>
      </w:r>
      <w:r w:rsidRPr="009060F9">
        <w:rPr>
          <w:b/>
          <w:bCs/>
        </w:rPr>
        <w:t>&lt;</w:t>
      </w:r>
      <w:r w:rsidRPr="009060F9">
        <w:t xml:space="preserve"> otherAttributes</w:t>
      </w:r>
      <w:r w:rsidRPr="009060F9">
        <w:rPr>
          <w:b/>
          <w:bCs/>
        </w:rPr>
        <w:t>.</w:t>
      </w:r>
      <w:r w:rsidRPr="009060F9">
        <w:t>length</w:t>
      </w:r>
      <w:r w:rsidRPr="009060F9">
        <w:rPr>
          <w:b/>
          <w:bCs/>
        </w:rPr>
        <w:t>;</w:t>
      </w:r>
      <w:r w:rsidRPr="009060F9">
        <w:t xml:space="preserve"> i</w:t>
      </w:r>
      <w:r w:rsidRPr="009060F9">
        <w:rPr>
          <w:b/>
          <w:bCs/>
        </w:rPr>
        <w:t>++)</w:t>
      </w:r>
      <w:r w:rsidRPr="009060F9">
        <w:t xml:space="preserve"> </w:t>
      </w:r>
      <w:r w:rsidRPr="009060F9">
        <w:rPr>
          <w:b/>
          <w:bCs/>
        </w:rPr>
        <w:t>{</w:t>
      </w:r>
    </w:p>
    <w:p w:rsidR="009060F9" w:rsidRPr="009060F9" w:rsidRDefault="009060F9" w:rsidP="009060F9">
      <w:pPr>
        <w:pStyle w:val="Code2"/>
      </w:pPr>
      <w:r w:rsidRPr="009060F9">
        <w:t xml:space="preserve">        contentTemplate </w:t>
      </w:r>
      <w:r w:rsidRPr="009060F9">
        <w:rPr>
          <w:b/>
          <w:bCs/>
        </w:rPr>
        <w:t>+=</w:t>
      </w:r>
      <w:r w:rsidRPr="009060F9">
        <w:t xml:space="preserve"> </w:t>
      </w:r>
      <w:r w:rsidRPr="009060F9">
        <w:rPr>
          <w:color w:val="FF0080"/>
        </w:rPr>
        <w:t>"&lt;li&gt;&lt;span&gt;"</w:t>
      </w:r>
      <w:r w:rsidRPr="009060F9">
        <w:t xml:space="preserve"> </w:t>
      </w:r>
      <w:r w:rsidRPr="009060F9">
        <w:rPr>
          <w:b/>
          <w:bCs/>
        </w:rPr>
        <w:t>+</w:t>
      </w:r>
      <w:r w:rsidRPr="009060F9">
        <w:t xml:space="preserve"> otherAttributes</w:t>
      </w:r>
      <w:r w:rsidRPr="009060F9">
        <w:rPr>
          <w:b/>
          <w:bCs/>
        </w:rPr>
        <w:t>[</w:t>
      </w:r>
      <w:r w:rsidRPr="009060F9">
        <w:t>i</w:t>
      </w:r>
      <w:r w:rsidRPr="009060F9">
        <w:rPr>
          <w:b/>
          <w:bCs/>
        </w:rPr>
        <w:t>].</w:t>
      </w:r>
      <w:r w:rsidRPr="009060F9">
        <w:t xml:space="preserve">term </w:t>
      </w:r>
      <w:r w:rsidRPr="009060F9">
        <w:rPr>
          <w:b/>
          <w:bCs/>
        </w:rPr>
        <w:t>+</w:t>
      </w:r>
      <w:r w:rsidRPr="009060F9">
        <w:t xml:space="preserve"> </w:t>
      </w:r>
      <w:r w:rsidRPr="009060F9">
        <w:rPr>
          <w:color w:val="FF0080"/>
        </w:rPr>
        <w:t>"&lt;/span&gt;"</w:t>
      </w:r>
      <w:r w:rsidRPr="009060F9">
        <w:t xml:space="preserve"> </w:t>
      </w:r>
      <w:r w:rsidRPr="009060F9">
        <w:rPr>
          <w:b/>
          <w:bCs/>
        </w:rPr>
        <w:t>+</w:t>
      </w:r>
      <w:r w:rsidRPr="009060F9">
        <w:t xml:space="preserve"> otherAttributes</w:t>
      </w:r>
      <w:r w:rsidRPr="009060F9">
        <w:rPr>
          <w:b/>
          <w:bCs/>
        </w:rPr>
        <w:t>[</w:t>
      </w:r>
      <w:r w:rsidRPr="009060F9">
        <w:t>i</w:t>
      </w:r>
      <w:r w:rsidRPr="009060F9">
        <w:rPr>
          <w:b/>
          <w:bCs/>
        </w:rPr>
        <w:t>].</w:t>
      </w:r>
      <w:r w:rsidRPr="009060F9">
        <w:t xml:space="preserve">text </w:t>
      </w:r>
      <w:r w:rsidRPr="009060F9">
        <w:rPr>
          <w:b/>
          <w:bCs/>
        </w:rPr>
        <w:t>+</w:t>
      </w:r>
      <w:r w:rsidRPr="009060F9">
        <w:t xml:space="preserve"> </w:t>
      </w:r>
      <w:r w:rsidRPr="009060F9">
        <w:rPr>
          <w:color w:val="FF0080"/>
        </w:rPr>
        <w:t>"&lt;/li&gt;"</w:t>
      </w:r>
      <w:r w:rsidRPr="009060F9">
        <w:rPr>
          <w:b/>
          <w:bCs/>
        </w:rPr>
        <w:t>;</w:t>
      </w:r>
    </w:p>
    <w:p w:rsidR="009060F9" w:rsidRPr="009060F9" w:rsidRDefault="009060F9" w:rsidP="009060F9">
      <w:pPr>
        <w:pStyle w:val="Code2"/>
      </w:pPr>
      <w:r w:rsidRPr="009060F9">
        <w:t xml:space="preserve">    </w:t>
      </w:r>
      <w:r w:rsidRPr="009060F9">
        <w:rPr>
          <w:b/>
          <w:bCs/>
        </w:rPr>
        <w:t>}</w:t>
      </w:r>
    </w:p>
    <w:p w:rsidR="009060F9" w:rsidRPr="009060F9" w:rsidRDefault="009060F9" w:rsidP="009060F9">
      <w:pPr>
        <w:pStyle w:val="Code2"/>
      </w:pPr>
      <w:r w:rsidRPr="009060F9">
        <w:t xml:space="preserve">    contentTemplate </w:t>
      </w:r>
      <w:r w:rsidRPr="009060F9">
        <w:rPr>
          <w:b/>
          <w:bCs/>
        </w:rPr>
        <w:t>+=</w:t>
      </w:r>
      <w:r w:rsidRPr="009060F9">
        <w:t xml:space="preserve"> </w:t>
      </w:r>
      <w:r w:rsidRPr="009060F9">
        <w:rPr>
          <w:color w:val="FF0080"/>
        </w:rPr>
        <w:t>"&lt;/ul&gt;"</w:t>
      </w:r>
      <w:r w:rsidRPr="009060F9">
        <w:t xml:space="preserve"> </w:t>
      </w:r>
      <w:r w:rsidRPr="009060F9">
        <w:rPr>
          <w:b/>
          <w:bCs/>
        </w:rPr>
        <w:t>+</w:t>
      </w:r>
    </w:p>
    <w:p w:rsidR="009060F9" w:rsidRPr="009060F9" w:rsidRDefault="009060F9" w:rsidP="009060F9">
      <w:pPr>
        <w:pStyle w:val="Code2"/>
      </w:pPr>
      <w:r w:rsidRPr="009060F9">
        <w:t xml:space="preserve">        </w:t>
      </w:r>
      <w:r w:rsidRPr="009060F9">
        <w:rPr>
          <w:color w:val="FF0080"/>
        </w:rPr>
        <w:t>"&lt;/div&gt;"</w:t>
      </w:r>
      <w:r w:rsidRPr="009060F9">
        <w:rPr>
          <w:b/>
          <w:bCs/>
        </w:rPr>
        <w:t>;</w:t>
      </w:r>
    </w:p>
    <w:p w:rsidR="009060F9" w:rsidRPr="009060F9" w:rsidRDefault="009060F9" w:rsidP="009060F9">
      <w:pPr>
        <w:pStyle w:val="Code2"/>
      </w:pPr>
      <w:r w:rsidRPr="009060F9">
        <w:t xml:space="preserve">    </w:t>
      </w:r>
      <w:r w:rsidRPr="009060F9">
        <w:rPr>
          <w:b/>
          <w:bCs/>
          <w:i/>
          <w:iCs/>
          <w:color w:val="000080"/>
        </w:rPr>
        <w:t>return</w:t>
      </w:r>
      <w:r w:rsidRPr="009060F9">
        <w:t xml:space="preserve"> contentTemplate</w:t>
      </w:r>
      <w:r w:rsidRPr="009060F9">
        <w:rPr>
          <w:b/>
          <w:bCs/>
        </w:rPr>
        <w:t>;</w:t>
      </w:r>
    </w:p>
    <w:p w:rsidR="009060F9" w:rsidRPr="009060F9" w:rsidRDefault="009060F9" w:rsidP="009060F9">
      <w:pPr>
        <w:pStyle w:val="Code2"/>
      </w:pPr>
      <w:r w:rsidRPr="009060F9">
        <w:rPr>
          <w:b/>
          <w:bCs/>
        </w:rPr>
        <w:t>}</w:t>
      </w:r>
      <w:r w:rsidRPr="009060F9">
        <w:t xml:space="preserve"> </w:t>
      </w:r>
    </w:p>
    <w:p w:rsidR="00215C64" w:rsidRDefault="003F0E63" w:rsidP="00215C64">
      <w:pPr>
        <w:rPr>
          <w:lang w:val="en-GB" w:eastAsia="en-GB"/>
        </w:rPr>
      </w:pPr>
      <w:r>
        <w:rPr>
          <w:lang w:val="en-GB" w:eastAsia="en-GB"/>
        </w:rPr>
        <w:t>Changing the contents and markup of the ‘contentTemplate’ variable can result in different ways of visualisation that suit the application developer’s needs. Another example of</w:t>
      </w:r>
      <w:r w:rsidR="00561CA0">
        <w:rPr>
          <w:lang w:val="en-GB" w:eastAsia="en-GB"/>
        </w:rPr>
        <w:t xml:space="preserve"> easy layout customization is the content of the infobubbles. Infobubbles popup when a marker on the map is clicked. They may contain any information that is available about the selected POI. The function that contain the template for the infobubbles in the ‘Parking Lots’ template is ‘</w:t>
      </w:r>
      <w:r w:rsidR="00561CA0" w:rsidRPr="00561CA0">
        <w:rPr>
          <w:lang w:val="en-GB" w:eastAsia="en-GB"/>
        </w:rPr>
        <w:t>setInfoWindowParkingPoi</w:t>
      </w:r>
      <w:r w:rsidR="00561CA0">
        <w:rPr>
          <w:lang w:val="en-GB" w:eastAsia="en-GB"/>
        </w:rPr>
        <w:t xml:space="preserve">’. As presented in the following code snippet, the chosen details for the infobubble are the title, the address, and the capacity of the parking lot (if exists). </w:t>
      </w:r>
    </w:p>
    <w:p w:rsidR="00561CA0" w:rsidRPr="00561CA0" w:rsidRDefault="00561CA0" w:rsidP="00561CA0">
      <w:pPr>
        <w:pStyle w:val="Code2"/>
      </w:pPr>
      <w:r w:rsidRPr="00561CA0">
        <w:t xml:space="preserve">/* Sets the content of the infoBubble for the given </w:t>
      </w:r>
    </w:p>
    <w:p w:rsidR="00561CA0" w:rsidRPr="00561CA0" w:rsidRDefault="00561CA0" w:rsidP="00561CA0">
      <w:pPr>
        <w:pStyle w:val="Code2"/>
      </w:pPr>
      <w:r w:rsidRPr="00561CA0">
        <w:t xml:space="preserve"> * parking lot</w:t>
      </w:r>
    </w:p>
    <w:p w:rsidR="00561CA0" w:rsidRPr="00561CA0" w:rsidRDefault="00561CA0" w:rsidP="00561CA0">
      <w:pPr>
        <w:pStyle w:val="Code2"/>
      </w:pPr>
      <w:r w:rsidRPr="00561CA0">
        <w:t xml:space="preserve"> */</w:t>
      </w:r>
    </w:p>
    <w:p w:rsidR="00561CA0" w:rsidRPr="00561CA0" w:rsidRDefault="00561CA0" w:rsidP="00561CA0">
      <w:pPr>
        <w:pStyle w:val="Code2"/>
      </w:pPr>
      <w:r w:rsidRPr="00561CA0">
        <w:rPr>
          <w:b/>
          <w:bCs/>
          <w:i/>
          <w:iCs/>
          <w:color w:val="000080"/>
        </w:rPr>
        <w:t>function</w:t>
      </w:r>
      <w:r w:rsidRPr="00561CA0">
        <w:t xml:space="preserve"> setInfoWindowParkingPoi</w:t>
      </w:r>
      <w:r w:rsidRPr="00561CA0">
        <w:rPr>
          <w:b/>
          <w:bCs/>
        </w:rPr>
        <w:t>(</w:t>
      </w:r>
      <w:r w:rsidRPr="00561CA0">
        <w:t>poi</w:t>
      </w:r>
      <w:r w:rsidRPr="00561CA0">
        <w:rPr>
          <w:b/>
          <w:bCs/>
        </w:rPr>
        <w:t>)</w:t>
      </w:r>
    </w:p>
    <w:p w:rsidR="00561CA0" w:rsidRPr="00561CA0" w:rsidRDefault="00561CA0" w:rsidP="00561CA0">
      <w:pPr>
        <w:pStyle w:val="Code2"/>
      </w:pPr>
      <w:r w:rsidRPr="00561CA0">
        <w:rPr>
          <w:b/>
          <w:bCs/>
        </w:rPr>
        <w:t>{</w:t>
      </w:r>
    </w:p>
    <w:p w:rsidR="00561CA0" w:rsidRPr="00561CA0" w:rsidRDefault="00561CA0" w:rsidP="00561CA0">
      <w:pPr>
        <w:pStyle w:val="Code2"/>
      </w:pPr>
      <w:r w:rsidRPr="00561CA0">
        <w:t xml:space="preserve">    </w:t>
      </w:r>
      <w:r w:rsidRPr="00561CA0">
        <w:rPr>
          <w:b/>
          <w:bCs/>
          <w:i/>
          <w:iCs/>
          <w:color w:val="000080"/>
        </w:rPr>
        <w:t>var</w:t>
      </w:r>
      <w:r w:rsidRPr="00561CA0">
        <w:t xml:space="preserve"> capacity </w:t>
      </w:r>
      <w:r w:rsidRPr="00561CA0">
        <w:rPr>
          <w:b/>
          <w:bCs/>
        </w:rPr>
        <w:t>=</w:t>
      </w:r>
      <w:r w:rsidRPr="00561CA0">
        <w:t xml:space="preserve"> </w:t>
      </w:r>
      <w:r w:rsidRPr="00561CA0">
        <w:rPr>
          <w:color w:val="FF0080"/>
        </w:rPr>
        <w:t>""</w:t>
      </w:r>
      <w:r w:rsidRPr="00561CA0">
        <w:rPr>
          <w:b/>
          <w:bCs/>
        </w:rPr>
        <w:t>;</w:t>
      </w:r>
    </w:p>
    <w:p w:rsidR="00561CA0" w:rsidRPr="00561CA0" w:rsidRDefault="00561CA0" w:rsidP="00561CA0">
      <w:pPr>
        <w:pStyle w:val="Code2"/>
      </w:pPr>
    </w:p>
    <w:p w:rsidR="00561CA0" w:rsidRPr="00561CA0" w:rsidRDefault="00561CA0" w:rsidP="00561CA0">
      <w:pPr>
        <w:pStyle w:val="Code2"/>
      </w:pPr>
      <w:r w:rsidRPr="00561CA0">
        <w:t xml:space="preserve">    </w:t>
      </w:r>
      <w:r w:rsidRPr="00561CA0">
        <w:rPr>
          <w:color w:val="008000"/>
          <w:shd w:val="clear" w:color="auto" w:fill="F2F4FF"/>
        </w:rPr>
        <w:t>/* Get the Parking specific attributes of the POI */</w:t>
      </w:r>
    </w:p>
    <w:p w:rsidR="00561CA0" w:rsidRPr="00561CA0" w:rsidRDefault="00561CA0" w:rsidP="00561CA0">
      <w:pPr>
        <w:pStyle w:val="Code2"/>
      </w:pPr>
      <w:r w:rsidRPr="00561CA0">
        <w:t xml:space="preserve">    </w:t>
      </w:r>
      <w:r w:rsidRPr="00561CA0">
        <w:rPr>
          <w:b/>
          <w:bCs/>
          <w:i/>
          <w:iCs/>
          <w:color w:val="000080"/>
        </w:rPr>
        <w:t>if</w:t>
      </w:r>
      <w:r w:rsidRPr="00561CA0">
        <w:t xml:space="preserve"> </w:t>
      </w:r>
      <w:r w:rsidRPr="00561CA0">
        <w:rPr>
          <w:b/>
          <w:bCs/>
        </w:rPr>
        <w:t>(</w:t>
      </w:r>
      <w:r w:rsidRPr="00561CA0">
        <w:t>getCitadel_attr</w:t>
      </w:r>
      <w:r w:rsidRPr="00561CA0">
        <w:rPr>
          <w:b/>
          <w:bCs/>
        </w:rPr>
        <w:t>(</w:t>
      </w:r>
      <w:r w:rsidRPr="00561CA0">
        <w:t>poi</w:t>
      </w:r>
      <w:r w:rsidRPr="00561CA0">
        <w:rPr>
          <w:b/>
          <w:bCs/>
        </w:rPr>
        <w:t>,</w:t>
      </w:r>
      <w:r w:rsidRPr="00561CA0">
        <w:t xml:space="preserve"> </w:t>
      </w:r>
      <w:r w:rsidRPr="00561CA0">
        <w:rPr>
          <w:color w:val="FF0080"/>
        </w:rPr>
        <w:t>"#Citadel_parkCapacity"</w:t>
      </w:r>
      <w:r w:rsidRPr="00561CA0">
        <w:rPr>
          <w:b/>
          <w:bCs/>
        </w:rPr>
        <w:t>).</w:t>
      </w:r>
      <w:r w:rsidRPr="00561CA0">
        <w:t xml:space="preserve">term </w:t>
      </w:r>
      <w:r w:rsidRPr="00561CA0">
        <w:rPr>
          <w:b/>
          <w:bCs/>
        </w:rPr>
        <w:t>!=</w:t>
      </w:r>
      <w:r w:rsidRPr="00561CA0">
        <w:t xml:space="preserve"> </w:t>
      </w:r>
      <w:r w:rsidRPr="00561CA0">
        <w:rPr>
          <w:color w:val="808080"/>
        </w:rPr>
        <w:t>''</w:t>
      </w:r>
      <w:r w:rsidRPr="00561CA0">
        <w:rPr>
          <w:b/>
          <w:bCs/>
        </w:rPr>
        <w:t>)</w:t>
      </w:r>
      <w:r w:rsidRPr="00561CA0">
        <w:t xml:space="preserve"> </w:t>
      </w:r>
      <w:r w:rsidRPr="00561CA0">
        <w:rPr>
          <w:b/>
          <w:bCs/>
        </w:rPr>
        <w:t>{</w:t>
      </w:r>
    </w:p>
    <w:p w:rsidR="00561CA0" w:rsidRPr="00561CA0" w:rsidRDefault="00561CA0" w:rsidP="00561CA0">
      <w:pPr>
        <w:pStyle w:val="Code2"/>
      </w:pPr>
      <w:r w:rsidRPr="00561CA0">
        <w:t xml:space="preserve">        capacity </w:t>
      </w:r>
      <w:r w:rsidRPr="00561CA0">
        <w:rPr>
          <w:b/>
          <w:bCs/>
        </w:rPr>
        <w:t>=</w:t>
      </w:r>
      <w:r w:rsidRPr="00561CA0">
        <w:t xml:space="preserve"> </w:t>
      </w:r>
      <w:r w:rsidRPr="00561CA0">
        <w:rPr>
          <w:color w:val="FF0080"/>
        </w:rPr>
        <w:t>"&lt;div class='capacity'&gt;"</w:t>
      </w:r>
      <w:r w:rsidRPr="00561CA0">
        <w:t xml:space="preserve"> </w:t>
      </w:r>
      <w:r w:rsidRPr="00561CA0">
        <w:rPr>
          <w:b/>
          <w:bCs/>
        </w:rPr>
        <w:t>+</w:t>
      </w:r>
    </w:p>
    <w:p w:rsidR="00561CA0" w:rsidRPr="00561CA0" w:rsidRDefault="00561CA0" w:rsidP="00561CA0">
      <w:pPr>
        <w:pStyle w:val="Code2"/>
      </w:pPr>
      <w:r w:rsidRPr="00561CA0">
        <w:t xml:space="preserve">            getCitadel_attr</w:t>
      </w:r>
      <w:r w:rsidRPr="00561CA0">
        <w:rPr>
          <w:b/>
          <w:bCs/>
        </w:rPr>
        <w:t>(</w:t>
      </w:r>
      <w:r w:rsidRPr="00561CA0">
        <w:t>poi</w:t>
      </w:r>
      <w:r w:rsidRPr="00561CA0">
        <w:rPr>
          <w:b/>
          <w:bCs/>
        </w:rPr>
        <w:t>,</w:t>
      </w:r>
      <w:r w:rsidRPr="00561CA0">
        <w:t xml:space="preserve"> </w:t>
      </w:r>
      <w:r w:rsidRPr="00561CA0">
        <w:rPr>
          <w:color w:val="FF0080"/>
        </w:rPr>
        <w:t>"#Citadel_parkCapacity"</w:t>
      </w:r>
      <w:r w:rsidRPr="00561CA0">
        <w:rPr>
          <w:b/>
          <w:bCs/>
        </w:rPr>
        <w:t>).</w:t>
      </w:r>
      <w:r w:rsidRPr="00561CA0">
        <w:t xml:space="preserve">term </w:t>
      </w:r>
      <w:r w:rsidRPr="00561CA0">
        <w:rPr>
          <w:b/>
          <w:bCs/>
        </w:rPr>
        <w:t>+</w:t>
      </w:r>
    </w:p>
    <w:p w:rsidR="00561CA0" w:rsidRPr="00561CA0" w:rsidRDefault="00561CA0" w:rsidP="00561CA0">
      <w:pPr>
        <w:pStyle w:val="Code2"/>
      </w:pPr>
      <w:r w:rsidRPr="00561CA0">
        <w:t xml:space="preserve">            </w:t>
      </w:r>
      <w:r w:rsidRPr="00561CA0">
        <w:rPr>
          <w:color w:val="FF0080"/>
        </w:rPr>
        <w:t>":"</w:t>
      </w:r>
      <w:r w:rsidRPr="00561CA0">
        <w:t xml:space="preserve"> </w:t>
      </w:r>
      <w:r w:rsidRPr="00561CA0">
        <w:rPr>
          <w:b/>
          <w:bCs/>
        </w:rPr>
        <w:t>+</w:t>
      </w:r>
      <w:r w:rsidRPr="00561CA0">
        <w:t xml:space="preserve"> getCitadel_attr</w:t>
      </w:r>
      <w:r w:rsidRPr="00561CA0">
        <w:rPr>
          <w:b/>
          <w:bCs/>
        </w:rPr>
        <w:t>(</w:t>
      </w:r>
      <w:r w:rsidRPr="00561CA0">
        <w:t>poi</w:t>
      </w:r>
      <w:r w:rsidRPr="00561CA0">
        <w:rPr>
          <w:b/>
          <w:bCs/>
        </w:rPr>
        <w:t>,</w:t>
      </w:r>
      <w:r w:rsidRPr="00561CA0">
        <w:t xml:space="preserve"> </w:t>
      </w:r>
      <w:r w:rsidRPr="00561CA0">
        <w:rPr>
          <w:color w:val="FF0080"/>
        </w:rPr>
        <w:t>"#Citadel_parkCapacity"</w:t>
      </w:r>
      <w:r w:rsidRPr="00561CA0">
        <w:rPr>
          <w:b/>
          <w:bCs/>
        </w:rPr>
        <w:t>).</w:t>
      </w:r>
      <w:r w:rsidRPr="00561CA0">
        <w:t xml:space="preserve">text </w:t>
      </w:r>
      <w:r w:rsidRPr="00561CA0">
        <w:rPr>
          <w:b/>
          <w:bCs/>
        </w:rPr>
        <w:t>+</w:t>
      </w:r>
    </w:p>
    <w:p w:rsidR="00561CA0" w:rsidRPr="00561CA0" w:rsidRDefault="00561CA0" w:rsidP="00561CA0">
      <w:pPr>
        <w:pStyle w:val="Code2"/>
      </w:pPr>
      <w:r w:rsidRPr="00561CA0">
        <w:t xml:space="preserve">            </w:t>
      </w:r>
      <w:r w:rsidRPr="00561CA0">
        <w:rPr>
          <w:color w:val="FF0080"/>
        </w:rPr>
        <w:t>"&lt;/div&gt;"</w:t>
      </w:r>
      <w:r w:rsidRPr="00561CA0">
        <w:rPr>
          <w:b/>
          <w:bCs/>
        </w:rPr>
        <w:t>;</w:t>
      </w:r>
    </w:p>
    <w:p w:rsidR="00561CA0" w:rsidRPr="00561CA0" w:rsidRDefault="00561CA0" w:rsidP="00561CA0">
      <w:pPr>
        <w:pStyle w:val="Code2"/>
      </w:pPr>
      <w:r w:rsidRPr="00561CA0">
        <w:lastRenderedPageBreak/>
        <w:t xml:space="preserve">    </w:t>
      </w:r>
      <w:r w:rsidRPr="00561CA0">
        <w:rPr>
          <w:b/>
          <w:bCs/>
        </w:rPr>
        <w:t>}</w:t>
      </w:r>
    </w:p>
    <w:p w:rsidR="00561CA0" w:rsidRPr="00561CA0" w:rsidRDefault="00561CA0" w:rsidP="00561CA0">
      <w:pPr>
        <w:pStyle w:val="Code2"/>
      </w:pPr>
    </w:p>
    <w:p w:rsidR="00561CA0" w:rsidRPr="00561CA0" w:rsidRDefault="00561CA0" w:rsidP="00561CA0">
      <w:pPr>
        <w:pStyle w:val="Code2"/>
      </w:pPr>
      <w:r w:rsidRPr="00561CA0">
        <w:t xml:space="preserve">    </w:t>
      </w:r>
      <w:r w:rsidRPr="00561CA0">
        <w:rPr>
          <w:b/>
          <w:bCs/>
          <w:i/>
          <w:iCs/>
          <w:color w:val="000080"/>
        </w:rPr>
        <w:t>var</w:t>
      </w:r>
      <w:r w:rsidRPr="00561CA0">
        <w:t xml:space="preserve"> contentTemplate </w:t>
      </w:r>
      <w:r w:rsidRPr="00561CA0">
        <w:rPr>
          <w:b/>
          <w:bCs/>
        </w:rPr>
        <w:t>=</w:t>
      </w:r>
    </w:p>
    <w:p w:rsidR="00561CA0" w:rsidRPr="00561CA0" w:rsidRDefault="00561CA0" w:rsidP="00561CA0">
      <w:pPr>
        <w:pStyle w:val="Code2"/>
      </w:pPr>
      <w:r w:rsidRPr="00561CA0">
        <w:t xml:space="preserve">        </w:t>
      </w:r>
      <w:r w:rsidRPr="00561CA0">
        <w:rPr>
          <w:color w:val="FF0080"/>
        </w:rPr>
        <w:t>"&lt;div id='parkingBubble'&gt;&lt;a href='#page3' onclick='overrideDetailClick(\""</w:t>
      </w:r>
      <w:r w:rsidRPr="00561CA0">
        <w:t xml:space="preserve"> </w:t>
      </w:r>
      <w:r w:rsidRPr="00561CA0">
        <w:rPr>
          <w:b/>
          <w:bCs/>
        </w:rPr>
        <w:t>+</w:t>
      </w:r>
      <w:r w:rsidRPr="00561CA0">
        <w:t xml:space="preserve"> poi</w:t>
      </w:r>
      <w:r w:rsidRPr="00561CA0">
        <w:rPr>
          <w:b/>
          <w:bCs/>
        </w:rPr>
        <w:t>.</w:t>
      </w:r>
      <w:r w:rsidRPr="00561CA0">
        <w:t xml:space="preserve">id </w:t>
      </w:r>
      <w:r w:rsidRPr="00561CA0">
        <w:rPr>
          <w:b/>
          <w:bCs/>
        </w:rPr>
        <w:t>+</w:t>
      </w:r>
      <w:r w:rsidRPr="00561CA0">
        <w:t xml:space="preserve"> </w:t>
      </w:r>
      <w:r w:rsidRPr="00561CA0">
        <w:rPr>
          <w:color w:val="FF0080"/>
        </w:rPr>
        <w:t>"\"); return false;'&gt;"</w:t>
      </w:r>
      <w:r w:rsidRPr="00561CA0">
        <w:t xml:space="preserve"> </w:t>
      </w:r>
      <w:r w:rsidRPr="00561CA0">
        <w:rPr>
          <w:b/>
          <w:bCs/>
        </w:rPr>
        <w:t>+</w:t>
      </w:r>
    </w:p>
    <w:p w:rsidR="00561CA0" w:rsidRPr="00561CA0" w:rsidRDefault="00561CA0" w:rsidP="00561CA0">
      <w:pPr>
        <w:pStyle w:val="Code2"/>
      </w:pPr>
      <w:r w:rsidRPr="00561CA0">
        <w:t xml:space="preserve">        </w:t>
      </w:r>
      <w:r w:rsidRPr="00561CA0">
        <w:rPr>
          <w:color w:val="FF0080"/>
        </w:rPr>
        <w:t>"&lt;div class='title'&gt;"</w:t>
      </w:r>
      <w:r w:rsidRPr="00561CA0">
        <w:t xml:space="preserve"> </w:t>
      </w:r>
      <w:r w:rsidRPr="00561CA0">
        <w:rPr>
          <w:b/>
          <w:bCs/>
        </w:rPr>
        <w:t>+</w:t>
      </w:r>
    </w:p>
    <w:p w:rsidR="00561CA0" w:rsidRPr="00561CA0" w:rsidRDefault="00561CA0" w:rsidP="00561CA0">
      <w:pPr>
        <w:pStyle w:val="Code2"/>
      </w:pPr>
      <w:r w:rsidRPr="00561CA0">
        <w:t xml:space="preserve">        poi</w:t>
      </w:r>
      <w:r w:rsidRPr="00561CA0">
        <w:rPr>
          <w:b/>
          <w:bCs/>
        </w:rPr>
        <w:t>.</w:t>
      </w:r>
      <w:r w:rsidRPr="00561CA0">
        <w:t xml:space="preserve">title </w:t>
      </w:r>
      <w:r w:rsidRPr="00561CA0">
        <w:rPr>
          <w:b/>
          <w:bCs/>
        </w:rPr>
        <w:t>+</w:t>
      </w:r>
    </w:p>
    <w:p w:rsidR="00561CA0" w:rsidRPr="00561CA0" w:rsidRDefault="00561CA0" w:rsidP="00561CA0">
      <w:pPr>
        <w:pStyle w:val="Code2"/>
      </w:pPr>
      <w:r w:rsidRPr="00561CA0">
        <w:t xml:space="preserve">        </w:t>
      </w:r>
      <w:r w:rsidRPr="00561CA0">
        <w:rPr>
          <w:color w:val="FF0080"/>
        </w:rPr>
        <w:t>"&lt;/div&gt;"</w:t>
      </w:r>
      <w:r w:rsidRPr="00561CA0">
        <w:t xml:space="preserve"> </w:t>
      </w:r>
      <w:r w:rsidRPr="00561CA0">
        <w:rPr>
          <w:b/>
          <w:bCs/>
        </w:rPr>
        <w:t>+</w:t>
      </w:r>
    </w:p>
    <w:p w:rsidR="00561CA0" w:rsidRPr="00561CA0" w:rsidRDefault="00561CA0" w:rsidP="00561CA0">
      <w:pPr>
        <w:pStyle w:val="Code2"/>
      </w:pPr>
      <w:r w:rsidRPr="00561CA0">
        <w:t xml:space="preserve">        </w:t>
      </w:r>
      <w:r w:rsidRPr="00561CA0">
        <w:rPr>
          <w:color w:val="FF0080"/>
        </w:rPr>
        <w:t>"&lt;div class='address'&gt;"</w:t>
      </w:r>
      <w:r w:rsidRPr="00561CA0">
        <w:t xml:space="preserve"> </w:t>
      </w:r>
      <w:r w:rsidRPr="00561CA0">
        <w:rPr>
          <w:b/>
          <w:bCs/>
        </w:rPr>
        <w:t>+</w:t>
      </w:r>
      <w:r w:rsidRPr="00561CA0">
        <w:t xml:space="preserve"> poi</w:t>
      </w:r>
      <w:r w:rsidRPr="00561CA0">
        <w:rPr>
          <w:b/>
          <w:bCs/>
        </w:rPr>
        <w:t>.</w:t>
      </w:r>
      <w:r w:rsidRPr="00561CA0">
        <w:t>location</w:t>
      </w:r>
      <w:r w:rsidRPr="00561CA0">
        <w:rPr>
          <w:b/>
          <w:bCs/>
        </w:rPr>
        <w:t>.</w:t>
      </w:r>
      <w:r w:rsidRPr="00561CA0">
        <w:t>address</w:t>
      </w:r>
      <w:r w:rsidRPr="00561CA0">
        <w:rPr>
          <w:b/>
          <w:bCs/>
        </w:rPr>
        <w:t>.</w:t>
      </w:r>
      <w:r w:rsidRPr="00561CA0">
        <w:t xml:space="preserve">value </w:t>
      </w:r>
      <w:r w:rsidRPr="00561CA0">
        <w:rPr>
          <w:b/>
          <w:bCs/>
        </w:rPr>
        <w:t>+</w:t>
      </w:r>
    </w:p>
    <w:p w:rsidR="00561CA0" w:rsidRPr="00561CA0" w:rsidRDefault="00561CA0" w:rsidP="00561CA0">
      <w:pPr>
        <w:pStyle w:val="Code2"/>
      </w:pPr>
      <w:r w:rsidRPr="00561CA0">
        <w:t xml:space="preserve">        </w:t>
      </w:r>
      <w:r w:rsidRPr="00561CA0">
        <w:rPr>
          <w:color w:val="FF0080"/>
        </w:rPr>
        <w:t>"&lt;/div&gt;\n"</w:t>
      </w:r>
      <w:r w:rsidRPr="00561CA0">
        <w:t xml:space="preserve"> </w:t>
      </w:r>
      <w:r w:rsidRPr="00561CA0">
        <w:rPr>
          <w:b/>
          <w:bCs/>
        </w:rPr>
        <w:t>+</w:t>
      </w:r>
      <w:r w:rsidRPr="00561CA0">
        <w:t xml:space="preserve"> capacity </w:t>
      </w:r>
      <w:r w:rsidRPr="00561CA0">
        <w:rPr>
          <w:b/>
          <w:bCs/>
        </w:rPr>
        <w:t>+</w:t>
      </w:r>
    </w:p>
    <w:p w:rsidR="00561CA0" w:rsidRPr="00561CA0" w:rsidRDefault="00561CA0" w:rsidP="00561CA0">
      <w:pPr>
        <w:pStyle w:val="Code2"/>
      </w:pPr>
      <w:r w:rsidRPr="00561CA0">
        <w:t xml:space="preserve">        </w:t>
      </w:r>
      <w:r w:rsidRPr="00561CA0">
        <w:rPr>
          <w:color w:val="FF0080"/>
        </w:rPr>
        <w:t>"&lt;/a&gt;&lt;/div&gt;&lt;div id='bubbleClose'&gt;&lt;a href='' onclick='return overrideBubbleCloseClick();'&gt;&lt;img src='images/close.png' width='25' height='25' alt='close' /&gt;&lt;/a&gt;&lt;/div&gt;"</w:t>
      </w:r>
      <w:r w:rsidRPr="00561CA0">
        <w:rPr>
          <w:b/>
          <w:bCs/>
        </w:rPr>
        <w:t>;</w:t>
      </w:r>
    </w:p>
    <w:p w:rsidR="00561CA0" w:rsidRPr="00561CA0" w:rsidRDefault="00561CA0" w:rsidP="00561CA0">
      <w:pPr>
        <w:pStyle w:val="Code2"/>
      </w:pPr>
    </w:p>
    <w:p w:rsidR="00561CA0" w:rsidRPr="00561CA0" w:rsidRDefault="00561CA0" w:rsidP="00561CA0">
      <w:pPr>
        <w:pStyle w:val="Code2"/>
      </w:pPr>
      <w:r w:rsidRPr="00561CA0">
        <w:t xml:space="preserve">    </w:t>
      </w:r>
      <w:r w:rsidRPr="00561CA0">
        <w:rPr>
          <w:b/>
          <w:bCs/>
          <w:i/>
          <w:iCs/>
          <w:color w:val="000080"/>
        </w:rPr>
        <w:t>return</w:t>
      </w:r>
      <w:r w:rsidRPr="00561CA0">
        <w:t xml:space="preserve"> contentTemplate</w:t>
      </w:r>
      <w:r w:rsidRPr="00561CA0">
        <w:rPr>
          <w:b/>
          <w:bCs/>
        </w:rPr>
        <w:t>;</w:t>
      </w:r>
    </w:p>
    <w:p w:rsidR="00561CA0" w:rsidRPr="00561CA0" w:rsidRDefault="00561CA0" w:rsidP="00561CA0">
      <w:pPr>
        <w:pStyle w:val="Code2"/>
      </w:pPr>
      <w:r w:rsidRPr="00561CA0">
        <w:rPr>
          <w:b/>
          <w:bCs/>
        </w:rPr>
        <w:t>}</w:t>
      </w:r>
    </w:p>
    <w:p w:rsidR="00561CA0" w:rsidRDefault="00561CA0" w:rsidP="00215C64">
      <w:pPr>
        <w:rPr>
          <w:lang w:val="en-GB" w:eastAsia="en-GB"/>
        </w:rPr>
      </w:pPr>
      <w:r>
        <w:rPr>
          <w:lang w:val="en-GB" w:eastAsia="en-GB"/>
        </w:rPr>
        <w:t>If the type of the parking is what we want to show in the infobubble instead of the capacity</w:t>
      </w:r>
      <w:r w:rsidR="000F092A">
        <w:rPr>
          <w:lang w:val="en-GB" w:eastAsia="en-GB"/>
        </w:rPr>
        <w:t>,</w:t>
      </w:r>
      <w:r>
        <w:rPr>
          <w:lang w:val="en-GB" w:eastAsia="en-GB"/>
        </w:rPr>
        <w:t xml:space="preserve"> the code would have to change to</w:t>
      </w:r>
      <w:r w:rsidR="000F092A">
        <w:rPr>
          <w:lang w:val="en-GB" w:eastAsia="en-GB"/>
        </w:rPr>
        <w:t xml:space="preserve"> (changes with bold font)</w:t>
      </w:r>
      <w:r>
        <w:rPr>
          <w:lang w:val="en-GB" w:eastAsia="en-GB"/>
        </w:rPr>
        <w:t>:</w:t>
      </w:r>
    </w:p>
    <w:p w:rsidR="00561CA0" w:rsidRPr="00561CA0" w:rsidRDefault="00561CA0" w:rsidP="00561CA0">
      <w:pPr>
        <w:pStyle w:val="Code2"/>
      </w:pPr>
      <w:r w:rsidRPr="00561CA0">
        <w:t xml:space="preserve">/* Sets the content of the infoBubble for the given </w:t>
      </w:r>
    </w:p>
    <w:p w:rsidR="00561CA0" w:rsidRPr="00561CA0" w:rsidRDefault="00561CA0" w:rsidP="00561CA0">
      <w:pPr>
        <w:pStyle w:val="Code2"/>
      </w:pPr>
      <w:r w:rsidRPr="00561CA0">
        <w:t xml:space="preserve"> * parking lot</w:t>
      </w:r>
    </w:p>
    <w:p w:rsidR="00561CA0" w:rsidRPr="00561CA0" w:rsidRDefault="00561CA0" w:rsidP="00561CA0">
      <w:pPr>
        <w:pStyle w:val="Code2"/>
      </w:pPr>
      <w:r w:rsidRPr="00561CA0">
        <w:t xml:space="preserve"> */</w:t>
      </w:r>
    </w:p>
    <w:p w:rsidR="00561CA0" w:rsidRPr="00561CA0" w:rsidRDefault="00561CA0" w:rsidP="00561CA0">
      <w:pPr>
        <w:pStyle w:val="Code2"/>
      </w:pPr>
      <w:r w:rsidRPr="00561CA0">
        <w:rPr>
          <w:b/>
          <w:bCs/>
          <w:i/>
          <w:iCs/>
          <w:color w:val="000080"/>
        </w:rPr>
        <w:t>function</w:t>
      </w:r>
      <w:r w:rsidRPr="00561CA0">
        <w:t xml:space="preserve"> setInfoWindowParkingPoi</w:t>
      </w:r>
      <w:r w:rsidRPr="00561CA0">
        <w:rPr>
          <w:b/>
          <w:bCs/>
        </w:rPr>
        <w:t>(</w:t>
      </w:r>
      <w:r w:rsidRPr="00561CA0">
        <w:t>poi</w:t>
      </w:r>
      <w:r w:rsidRPr="00561CA0">
        <w:rPr>
          <w:b/>
          <w:bCs/>
        </w:rPr>
        <w:t>)</w:t>
      </w:r>
    </w:p>
    <w:p w:rsidR="00561CA0" w:rsidRPr="00561CA0" w:rsidRDefault="00561CA0" w:rsidP="00561CA0">
      <w:pPr>
        <w:pStyle w:val="Code2"/>
      </w:pPr>
      <w:r w:rsidRPr="00561CA0">
        <w:rPr>
          <w:b/>
          <w:bCs/>
        </w:rPr>
        <w:t>{</w:t>
      </w:r>
    </w:p>
    <w:p w:rsidR="00561CA0" w:rsidRPr="00561CA0" w:rsidRDefault="00561CA0" w:rsidP="00561CA0">
      <w:pPr>
        <w:pStyle w:val="Code2"/>
      </w:pPr>
      <w:r w:rsidRPr="00561CA0">
        <w:t xml:space="preserve">    </w:t>
      </w:r>
      <w:r w:rsidRPr="00561CA0">
        <w:rPr>
          <w:b/>
          <w:bCs/>
          <w:i/>
          <w:iCs/>
          <w:color w:val="000080"/>
        </w:rPr>
        <w:t>var</w:t>
      </w:r>
      <w:r w:rsidRPr="00561CA0">
        <w:t xml:space="preserve"> </w:t>
      </w:r>
      <w:r w:rsidRPr="000F092A">
        <w:rPr>
          <w:b/>
          <w:sz w:val="20"/>
          <w:szCs w:val="20"/>
        </w:rPr>
        <w:t>type</w:t>
      </w:r>
      <w:r w:rsidRPr="00561CA0">
        <w:t xml:space="preserve"> </w:t>
      </w:r>
      <w:r w:rsidRPr="00561CA0">
        <w:rPr>
          <w:b/>
          <w:bCs/>
        </w:rPr>
        <w:t>=</w:t>
      </w:r>
      <w:r w:rsidRPr="00561CA0">
        <w:t xml:space="preserve"> </w:t>
      </w:r>
      <w:r w:rsidRPr="00561CA0">
        <w:rPr>
          <w:color w:val="FF0080"/>
        </w:rPr>
        <w:t>""</w:t>
      </w:r>
      <w:r w:rsidRPr="00561CA0">
        <w:rPr>
          <w:b/>
          <w:bCs/>
        </w:rPr>
        <w:t>;</w:t>
      </w:r>
    </w:p>
    <w:p w:rsidR="00561CA0" w:rsidRPr="00561CA0" w:rsidRDefault="00561CA0" w:rsidP="00561CA0">
      <w:pPr>
        <w:pStyle w:val="Code2"/>
      </w:pPr>
    </w:p>
    <w:p w:rsidR="00561CA0" w:rsidRPr="00561CA0" w:rsidRDefault="00561CA0" w:rsidP="00561CA0">
      <w:pPr>
        <w:pStyle w:val="Code2"/>
      </w:pPr>
      <w:r w:rsidRPr="00561CA0">
        <w:t xml:space="preserve">    </w:t>
      </w:r>
      <w:r w:rsidRPr="00561CA0">
        <w:rPr>
          <w:color w:val="008000"/>
          <w:shd w:val="clear" w:color="auto" w:fill="F2F4FF"/>
        </w:rPr>
        <w:t>/* Get the Parking specific attributes of the POI */</w:t>
      </w:r>
    </w:p>
    <w:p w:rsidR="00561CA0" w:rsidRPr="00561CA0" w:rsidRDefault="00561CA0" w:rsidP="00561CA0">
      <w:pPr>
        <w:pStyle w:val="Code2"/>
      </w:pPr>
      <w:r w:rsidRPr="00561CA0">
        <w:t xml:space="preserve">    </w:t>
      </w:r>
      <w:r w:rsidRPr="00561CA0">
        <w:rPr>
          <w:b/>
          <w:bCs/>
          <w:i/>
          <w:iCs/>
          <w:color w:val="000080"/>
        </w:rPr>
        <w:t>if</w:t>
      </w:r>
      <w:r w:rsidRPr="00561CA0">
        <w:t xml:space="preserve"> </w:t>
      </w:r>
      <w:r w:rsidRPr="00561CA0">
        <w:rPr>
          <w:b/>
          <w:bCs/>
        </w:rPr>
        <w:t>(</w:t>
      </w:r>
      <w:r w:rsidRPr="00561CA0">
        <w:t>getCitadel_attr</w:t>
      </w:r>
      <w:r w:rsidRPr="00561CA0">
        <w:rPr>
          <w:b/>
          <w:bCs/>
        </w:rPr>
        <w:t>(</w:t>
      </w:r>
      <w:r w:rsidRPr="00561CA0">
        <w:t>poi</w:t>
      </w:r>
      <w:r w:rsidRPr="00561CA0">
        <w:rPr>
          <w:b/>
          <w:bCs/>
        </w:rPr>
        <w:t>,</w:t>
      </w:r>
      <w:r w:rsidRPr="00561CA0">
        <w:t xml:space="preserve"> </w:t>
      </w:r>
      <w:r w:rsidRPr="000F092A">
        <w:rPr>
          <w:b/>
          <w:color w:val="FF0080"/>
          <w:sz w:val="20"/>
          <w:szCs w:val="20"/>
        </w:rPr>
        <w:t>"#Citadel_parkType</w:t>
      </w:r>
      <w:r w:rsidRPr="00561CA0">
        <w:rPr>
          <w:color w:val="FF0080"/>
        </w:rPr>
        <w:t>"</w:t>
      </w:r>
      <w:r w:rsidRPr="00561CA0">
        <w:rPr>
          <w:b/>
          <w:bCs/>
        </w:rPr>
        <w:t>).</w:t>
      </w:r>
      <w:r w:rsidRPr="00561CA0">
        <w:t xml:space="preserve">term </w:t>
      </w:r>
      <w:r w:rsidRPr="00561CA0">
        <w:rPr>
          <w:b/>
          <w:bCs/>
        </w:rPr>
        <w:t>!=</w:t>
      </w:r>
      <w:r w:rsidRPr="00561CA0">
        <w:t xml:space="preserve"> </w:t>
      </w:r>
      <w:r w:rsidRPr="00561CA0">
        <w:rPr>
          <w:color w:val="808080"/>
        </w:rPr>
        <w:t>''</w:t>
      </w:r>
      <w:r w:rsidRPr="00561CA0">
        <w:rPr>
          <w:b/>
          <w:bCs/>
        </w:rPr>
        <w:t>)</w:t>
      </w:r>
      <w:r w:rsidRPr="00561CA0">
        <w:t xml:space="preserve"> </w:t>
      </w:r>
      <w:r w:rsidRPr="00561CA0">
        <w:rPr>
          <w:b/>
          <w:bCs/>
        </w:rPr>
        <w:t>{</w:t>
      </w:r>
    </w:p>
    <w:p w:rsidR="00561CA0" w:rsidRPr="00561CA0" w:rsidRDefault="00561CA0" w:rsidP="00561CA0">
      <w:pPr>
        <w:pStyle w:val="Code2"/>
      </w:pPr>
      <w:r w:rsidRPr="00561CA0">
        <w:t xml:space="preserve">        </w:t>
      </w:r>
      <w:r w:rsidRPr="000F092A">
        <w:rPr>
          <w:b/>
          <w:sz w:val="20"/>
          <w:szCs w:val="20"/>
        </w:rPr>
        <w:t>type</w:t>
      </w:r>
      <w:r w:rsidRPr="00561CA0">
        <w:t xml:space="preserve"> </w:t>
      </w:r>
      <w:r w:rsidRPr="00561CA0">
        <w:rPr>
          <w:b/>
          <w:bCs/>
        </w:rPr>
        <w:t>=</w:t>
      </w:r>
      <w:r w:rsidRPr="00561CA0">
        <w:t xml:space="preserve"> </w:t>
      </w:r>
      <w:r w:rsidRPr="00561CA0">
        <w:rPr>
          <w:color w:val="FF0080"/>
        </w:rPr>
        <w:t>"&lt;div class='</w:t>
      </w:r>
      <w:r w:rsidR="000F092A" w:rsidRPr="000F092A">
        <w:rPr>
          <w:b/>
          <w:color w:val="FF0080"/>
          <w:sz w:val="20"/>
          <w:szCs w:val="20"/>
        </w:rPr>
        <w:t>parkType</w:t>
      </w:r>
      <w:r w:rsidRPr="00561CA0">
        <w:rPr>
          <w:color w:val="FF0080"/>
        </w:rPr>
        <w:t>'&gt;"</w:t>
      </w:r>
      <w:r w:rsidRPr="00561CA0">
        <w:t xml:space="preserve"> </w:t>
      </w:r>
      <w:r w:rsidRPr="00561CA0">
        <w:rPr>
          <w:b/>
          <w:bCs/>
        </w:rPr>
        <w:t>+</w:t>
      </w:r>
    </w:p>
    <w:p w:rsidR="00561CA0" w:rsidRPr="00561CA0" w:rsidRDefault="00561CA0" w:rsidP="00561CA0">
      <w:pPr>
        <w:pStyle w:val="Code2"/>
      </w:pPr>
      <w:r w:rsidRPr="00561CA0">
        <w:t xml:space="preserve">            getCitadel_attr</w:t>
      </w:r>
      <w:r w:rsidRPr="00561CA0">
        <w:rPr>
          <w:b/>
          <w:bCs/>
        </w:rPr>
        <w:t>(</w:t>
      </w:r>
      <w:r w:rsidRPr="00561CA0">
        <w:t>poi</w:t>
      </w:r>
      <w:r w:rsidRPr="00561CA0">
        <w:rPr>
          <w:b/>
          <w:bCs/>
        </w:rPr>
        <w:t>,</w:t>
      </w:r>
      <w:r w:rsidRPr="00561CA0">
        <w:t xml:space="preserve"> </w:t>
      </w:r>
      <w:r w:rsidRPr="000F092A">
        <w:rPr>
          <w:b/>
          <w:color w:val="FF0080"/>
          <w:sz w:val="20"/>
          <w:szCs w:val="20"/>
        </w:rPr>
        <w:t>"#Citadel_parkType</w:t>
      </w:r>
      <w:r w:rsidRPr="00561CA0">
        <w:rPr>
          <w:color w:val="FF0080"/>
        </w:rPr>
        <w:t>"</w:t>
      </w:r>
      <w:r w:rsidRPr="00561CA0">
        <w:rPr>
          <w:b/>
          <w:bCs/>
        </w:rPr>
        <w:t>).</w:t>
      </w:r>
      <w:r w:rsidRPr="00561CA0">
        <w:t xml:space="preserve">term </w:t>
      </w:r>
      <w:r w:rsidRPr="00561CA0">
        <w:rPr>
          <w:b/>
          <w:bCs/>
        </w:rPr>
        <w:t>+</w:t>
      </w:r>
    </w:p>
    <w:p w:rsidR="00561CA0" w:rsidRPr="00561CA0" w:rsidRDefault="00561CA0" w:rsidP="00561CA0">
      <w:pPr>
        <w:pStyle w:val="Code2"/>
      </w:pPr>
      <w:r w:rsidRPr="00561CA0">
        <w:t xml:space="preserve">            </w:t>
      </w:r>
      <w:r w:rsidRPr="00561CA0">
        <w:rPr>
          <w:color w:val="FF0080"/>
        </w:rPr>
        <w:t>":"</w:t>
      </w:r>
      <w:r w:rsidRPr="00561CA0">
        <w:t xml:space="preserve"> </w:t>
      </w:r>
      <w:r w:rsidRPr="00561CA0">
        <w:rPr>
          <w:b/>
          <w:bCs/>
        </w:rPr>
        <w:t>+</w:t>
      </w:r>
      <w:r w:rsidRPr="00561CA0">
        <w:t xml:space="preserve"> getCitadel_attr</w:t>
      </w:r>
      <w:r w:rsidRPr="00561CA0">
        <w:rPr>
          <w:b/>
          <w:bCs/>
        </w:rPr>
        <w:t>(</w:t>
      </w:r>
      <w:r w:rsidRPr="00561CA0">
        <w:t>poi</w:t>
      </w:r>
      <w:r w:rsidRPr="00561CA0">
        <w:rPr>
          <w:b/>
          <w:bCs/>
        </w:rPr>
        <w:t>,</w:t>
      </w:r>
      <w:r w:rsidRPr="00561CA0">
        <w:t xml:space="preserve"> </w:t>
      </w:r>
      <w:r w:rsidRPr="000F092A">
        <w:rPr>
          <w:b/>
          <w:color w:val="FF0080"/>
          <w:sz w:val="20"/>
          <w:szCs w:val="20"/>
        </w:rPr>
        <w:t>"#Citadel_parkType</w:t>
      </w:r>
      <w:r w:rsidRPr="00561CA0">
        <w:rPr>
          <w:color w:val="FF0080"/>
        </w:rPr>
        <w:t>"</w:t>
      </w:r>
      <w:r w:rsidRPr="00561CA0">
        <w:rPr>
          <w:b/>
          <w:bCs/>
        </w:rPr>
        <w:t>).</w:t>
      </w:r>
      <w:r w:rsidRPr="00561CA0">
        <w:t xml:space="preserve">text </w:t>
      </w:r>
      <w:r w:rsidRPr="00561CA0">
        <w:rPr>
          <w:b/>
          <w:bCs/>
        </w:rPr>
        <w:t>+</w:t>
      </w:r>
    </w:p>
    <w:p w:rsidR="00561CA0" w:rsidRPr="00561CA0" w:rsidRDefault="00561CA0" w:rsidP="00561CA0">
      <w:pPr>
        <w:pStyle w:val="Code2"/>
      </w:pPr>
      <w:r w:rsidRPr="00561CA0">
        <w:t xml:space="preserve">            </w:t>
      </w:r>
      <w:r w:rsidRPr="00561CA0">
        <w:rPr>
          <w:color w:val="FF0080"/>
        </w:rPr>
        <w:t>"&lt;/div&gt;"</w:t>
      </w:r>
      <w:r w:rsidRPr="00561CA0">
        <w:rPr>
          <w:b/>
          <w:bCs/>
        </w:rPr>
        <w:t>;</w:t>
      </w:r>
    </w:p>
    <w:p w:rsidR="00561CA0" w:rsidRPr="00561CA0" w:rsidRDefault="00561CA0" w:rsidP="00561CA0">
      <w:pPr>
        <w:pStyle w:val="Code2"/>
      </w:pPr>
      <w:r w:rsidRPr="00561CA0">
        <w:t xml:space="preserve">    </w:t>
      </w:r>
      <w:r w:rsidRPr="00561CA0">
        <w:rPr>
          <w:b/>
          <w:bCs/>
        </w:rPr>
        <w:t>}</w:t>
      </w:r>
    </w:p>
    <w:p w:rsidR="00561CA0" w:rsidRPr="00561CA0" w:rsidRDefault="00561CA0" w:rsidP="00561CA0">
      <w:pPr>
        <w:pStyle w:val="Code2"/>
      </w:pPr>
    </w:p>
    <w:p w:rsidR="00561CA0" w:rsidRPr="00561CA0" w:rsidRDefault="00561CA0" w:rsidP="00561CA0">
      <w:pPr>
        <w:pStyle w:val="Code2"/>
      </w:pPr>
      <w:r w:rsidRPr="00561CA0">
        <w:t xml:space="preserve">    </w:t>
      </w:r>
      <w:r w:rsidRPr="00561CA0">
        <w:rPr>
          <w:b/>
          <w:bCs/>
          <w:i/>
          <w:iCs/>
          <w:color w:val="000080"/>
        </w:rPr>
        <w:t>var</w:t>
      </w:r>
      <w:r w:rsidRPr="00561CA0">
        <w:t xml:space="preserve"> contentTemplate </w:t>
      </w:r>
      <w:r w:rsidRPr="00561CA0">
        <w:rPr>
          <w:b/>
          <w:bCs/>
        </w:rPr>
        <w:t>=</w:t>
      </w:r>
    </w:p>
    <w:p w:rsidR="00561CA0" w:rsidRPr="00561CA0" w:rsidRDefault="00561CA0" w:rsidP="00561CA0">
      <w:pPr>
        <w:pStyle w:val="Code2"/>
      </w:pPr>
      <w:r w:rsidRPr="00561CA0">
        <w:t xml:space="preserve">        </w:t>
      </w:r>
      <w:r w:rsidRPr="00561CA0">
        <w:rPr>
          <w:color w:val="FF0080"/>
        </w:rPr>
        <w:t>"&lt;div id='parkingBubble'&gt;&lt;a href='#page3' onclick='overrideDetailClick(\""</w:t>
      </w:r>
      <w:r w:rsidRPr="00561CA0">
        <w:t xml:space="preserve"> </w:t>
      </w:r>
      <w:r w:rsidRPr="00561CA0">
        <w:rPr>
          <w:b/>
          <w:bCs/>
        </w:rPr>
        <w:t>+</w:t>
      </w:r>
      <w:r w:rsidRPr="00561CA0">
        <w:t xml:space="preserve"> poi</w:t>
      </w:r>
      <w:r w:rsidRPr="00561CA0">
        <w:rPr>
          <w:b/>
          <w:bCs/>
        </w:rPr>
        <w:t>.</w:t>
      </w:r>
      <w:r w:rsidRPr="00561CA0">
        <w:t xml:space="preserve">id </w:t>
      </w:r>
      <w:r w:rsidRPr="00561CA0">
        <w:rPr>
          <w:b/>
          <w:bCs/>
        </w:rPr>
        <w:t>+</w:t>
      </w:r>
      <w:r w:rsidRPr="00561CA0">
        <w:t xml:space="preserve"> </w:t>
      </w:r>
      <w:r w:rsidRPr="00561CA0">
        <w:rPr>
          <w:color w:val="FF0080"/>
        </w:rPr>
        <w:t>"\"); return false;'&gt;"</w:t>
      </w:r>
      <w:r w:rsidRPr="00561CA0">
        <w:t xml:space="preserve"> </w:t>
      </w:r>
      <w:r w:rsidRPr="00561CA0">
        <w:rPr>
          <w:b/>
          <w:bCs/>
        </w:rPr>
        <w:t>+</w:t>
      </w:r>
    </w:p>
    <w:p w:rsidR="00561CA0" w:rsidRPr="00561CA0" w:rsidRDefault="00561CA0" w:rsidP="00561CA0">
      <w:pPr>
        <w:pStyle w:val="Code2"/>
      </w:pPr>
      <w:r w:rsidRPr="00561CA0">
        <w:t xml:space="preserve">        </w:t>
      </w:r>
      <w:r w:rsidRPr="00561CA0">
        <w:rPr>
          <w:color w:val="FF0080"/>
        </w:rPr>
        <w:t>"&lt;div class='title'&gt;"</w:t>
      </w:r>
      <w:r w:rsidRPr="00561CA0">
        <w:t xml:space="preserve"> </w:t>
      </w:r>
      <w:r w:rsidRPr="00561CA0">
        <w:rPr>
          <w:b/>
          <w:bCs/>
        </w:rPr>
        <w:t>+</w:t>
      </w:r>
    </w:p>
    <w:p w:rsidR="00561CA0" w:rsidRPr="00561CA0" w:rsidRDefault="00561CA0" w:rsidP="00561CA0">
      <w:pPr>
        <w:pStyle w:val="Code2"/>
      </w:pPr>
      <w:r w:rsidRPr="00561CA0">
        <w:t xml:space="preserve">        poi</w:t>
      </w:r>
      <w:r w:rsidRPr="00561CA0">
        <w:rPr>
          <w:b/>
          <w:bCs/>
        </w:rPr>
        <w:t>.</w:t>
      </w:r>
      <w:r w:rsidRPr="00561CA0">
        <w:t xml:space="preserve">title </w:t>
      </w:r>
      <w:r w:rsidRPr="00561CA0">
        <w:rPr>
          <w:b/>
          <w:bCs/>
        </w:rPr>
        <w:t>+</w:t>
      </w:r>
    </w:p>
    <w:p w:rsidR="00561CA0" w:rsidRPr="00561CA0" w:rsidRDefault="00561CA0" w:rsidP="00561CA0">
      <w:pPr>
        <w:pStyle w:val="Code2"/>
      </w:pPr>
      <w:r w:rsidRPr="00561CA0">
        <w:t xml:space="preserve">        </w:t>
      </w:r>
      <w:r w:rsidRPr="00561CA0">
        <w:rPr>
          <w:color w:val="FF0080"/>
        </w:rPr>
        <w:t>"&lt;/div&gt;"</w:t>
      </w:r>
      <w:r w:rsidRPr="00561CA0">
        <w:t xml:space="preserve"> </w:t>
      </w:r>
      <w:r w:rsidRPr="00561CA0">
        <w:rPr>
          <w:b/>
          <w:bCs/>
        </w:rPr>
        <w:t>+</w:t>
      </w:r>
    </w:p>
    <w:p w:rsidR="00561CA0" w:rsidRPr="00561CA0" w:rsidRDefault="00561CA0" w:rsidP="00561CA0">
      <w:pPr>
        <w:pStyle w:val="Code2"/>
      </w:pPr>
      <w:r w:rsidRPr="00561CA0">
        <w:t xml:space="preserve">        </w:t>
      </w:r>
      <w:r w:rsidRPr="00561CA0">
        <w:rPr>
          <w:color w:val="FF0080"/>
        </w:rPr>
        <w:t>"&lt;div class='address'&gt;"</w:t>
      </w:r>
      <w:r w:rsidRPr="00561CA0">
        <w:t xml:space="preserve"> </w:t>
      </w:r>
      <w:r w:rsidRPr="00561CA0">
        <w:rPr>
          <w:b/>
          <w:bCs/>
        </w:rPr>
        <w:t>+</w:t>
      </w:r>
      <w:r w:rsidRPr="00561CA0">
        <w:t xml:space="preserve"> poi</w:t>
      </w:r>
      <w:r w:rsidRPr="00561CA0">
        <w:rPr>
          <w:b/>
          <w:bCs/>
        </w:rPr>
        <w:t>.</w:t>
      </w:r>
      <w:r w:rsidRPr="00561CA0">
        <w:t>location</w:t>
      </w:r>
      <w:r w:rsidRPr="00561CA0">
        <w:rPr>
          <w:b/>
          <w:bCs/>
        </w:rPr>
        <w:t>.</w:t>
      </w:r>
      <w:r w:rsidRPr="00561CA0">
        <w:t>address</w:t>
      </w:r>
      <w:r w:rsidRPr="00561CA0">
        <w:rPr>
          <w:b/>
          <w:bCs/>
        </w:rPr>
        <w:t>.</w:t>
      </w:r>
      <w:r w:rsidRPr="00561CA0">
        <w:t xml:space="preserve">value </w:t>
      </w:r>
      <w:r w:rsidRPr="00561CA0">
        <w:rPr>
          <w:b/>
          <w:bCs/>
        </w:rPr>
        <w:t>+</w:t>
      </w:r>
    </w:p>
    <w:p w:rsidR="00561CA0" w:rsidRPr="00561CA0" w:rsidRDefault="00561CA0" w:rsidP="00561CA0">
      <w:pPr>
        <w:pStyle w:val="Code2"/>
      </w:pPr>
      <w:r w:rsidRPr="00561CA0">
        <w:t xml:space="preserve">        </w:t>
      </w:r>
      <w:r w:rsidRPr="00561CA0">
        <w:rPr>
          <w:color w:val="FF0080"/>
        </w:rPr>
        <w:t>"&lt;/div&gt;\n"</w:t>
      </w:r>
      <w:r w:rsidRPr="00561CA0">
        <w:t xml:space="preserve"> </w:t>
      </w:r>
      <w:r w:rsidRPr="00561CA0">
        <w:rPr>
          <w:b/>
          <w:bCs/>
        </w:rPr>
        <w:t>+</w:t>
      </w:r>
      <w:r w:rsidRPr="00561CA0">
        <w:t xml:space="preserve"> </w:t>
      </w:r>
      <w:r w:rsidRPr="000F092A">
        <w:rPr>
          <w:b/>
          <w:sz w:val="20"/>
          <w:szCs w:val="20"/>
        </w:rPr>
        <w:t>type</w:t>
      </w:r>
      <w:r w:rsidRPr="00561CA0">
        <w:t xml:space="preserve"> </w:t>
      </w:r>
      <w:r w:rsidRPr="00561CA0">
        <w:rPr>
          <w:b/>
          <w:bCs/>
        </w:rPr>
        <w:t>+</w:t>
      </w:r>
    </w:p>
    <w:p w:rsidR="00561CA0" w:rsidRPr="00561CA0" w:rsidRDefault="00561CA0" w:rsidP="00561CA0">
      <w:pPr>
        <w:pStyle w:val="Code2"/>
      </w:pPr>
      <w:r w:rsidRPr="00561CA0">
        <w:t xml:space="preserve">        </w:t>
      </w:r>
      <w:r w:rsidRPr="00561CA0">
        <w:rPr>
          <w:color w:val="FF0080"/>
        </w:rPr>
        <w:t>"&lt;/a&gt;&lt;/div&gt;&lt;div id='bubbleClose'&gt;&lt;a href='' onclick='return overrideBubbleCloseClick();'&gt;&lt;img src='images/close.png' width='25' height='25' alt='close' /&gt;&lt;/a&gt;&lt;/div&gt;"</w:t>
      </w:r>
      <w:r w:rsidRPr="00561CA0">
        <w:rPr>
          <w:b/>
          <w:bCs/>
        </w:rPr>
        <w:t>;</w:t>
      </w:r>
    </w:p>
    <w:p w:rsidR="00561CA0" w:rsidRPr="00561CA0" w:rsidRDefault="00561CA0" w:rsidP="00561CA0">
      <w:pPr>
        <w:pStyle w:val="Code2"/>
      </w:pPr>
    </w:p>
    <w:p w:rsidR="00561CA0" w:rsidRPr="00561CA0" w:rsidRDefault="00561CA0" w:rsidP="00561CA0">
      <w:pPr>
        <w:pStyle w:val="Code2"/>
      </w:pPr>
      <w:r w:rsidRPr="00561CA0">
        <w:t xml:space="preserve">    </w:t>
      </w:r>
      <w:r w:rsidRPr="00561CA0">
        <w:rPr>
          <w:b/>
          <w:bCs/>
          <w:i/>
          <w:iCs/>
          <w:color w:val="000080"/>
        </w:rPr>
        <w:t>return</w:t>
      </w:r>
      <w:r w:rsidRPr="00561CA0">
        <w:t xml:space="preserve"> contentTemplate</w:t>
      </w:r>
      <w:r w:rsidRPr="00561CA0">
        <w:rPr>
          <w:b/>
          <w:bCs/>
        </w:rPr>
        <w:t>;</w:t>
      </w:r>
    </w:p>
    <w:p w:rsidR="00561CA0" w:rsidRPr="00561CA0" w:rsidRDefault="00561CA0" w:rsidP="00561CA0">
      <w:pPr>
        <w:pStyle w:val="Code2"/>
      </w:pPr>
      <w:r w:rsidRPr="00561CA0">
        <w:rPr>
          <w:b/>
          <w:bCs/>
        </w:rPr>
        <w:t>}</w:t>
      </w:r>
    </w:p>
    <w:p w:rsidR="00561CA0" w:rsidRDefault="000F092A" w:rsidP="00215C64">
      <w:pPr>
        <w:rPr>
          <w:lang w:val="en-GB" w:eastAsia="en-GB"/>
        </w:rPr>
      </w:pPr>
      <w:r>
        <w:rPr>
          <w:lang w:val="en-GB" w:eastAsia="en-GB"/>
        </w:rPr>
        <w:t xml:space="preserve">As seen in the example, what is required to change is mainly the ‘tplIdentifier’ value. The name of the variable and the css class could remain the same but changing them improves readability of the code. Of course changing the css class also means that the appearance in the page will also change. </w:t>
      </w:r>
    </w:p>
    <w:p w:rsidR="00A72504" w:rsidRDefault="00A72504" w:rsidP="00A72504">
      <w:pPr>
        <w:pStyle w:val="Heading1"/>
        <w:rPr>
          <w:lang w:val="en-GB" w:eastAsia="en-GB"/>
        </w:rPr>
      </w:pPr>
      <w:bookmarkStart w:id="25" w:name="_Toc341960354"/>
      <w:r>
        <w:rPr>
          <w:lang w:val="en-GB" w:eastAsia="en-GB"/>
        </w:rPr>
        <w:t>Translation mechanism</w:t>
      </w:r>
      <w:bookmarkEnd w:id="25"/>
    </w:p>
    <w:p w:rsidR="00A72504" w:rsidRDefault="00A72504" w:rsidP="00A72504">
      <w:pPr>
        <w:rPr>
          <w:lang w:val="en-GB" w:eastAsia="en-GB"/>
        </w:rPr>
      </w:pPr>
      <w:r>
        <w:rPr>
          <w:lang w:val="en-GB" w:eastAsia="en-GB"/>
        </w:rPr>
        <w:t>The templates follow a simple mechanism to translate the user interface elements. A translation file named ‘translations.xx-XX.php’ contains a list of php variables that correspond to all the translatable strings of the user interface. The ‘xx-XX’ part of the filename must be replaced by the relevant language code and locale, e.g. en-GB for English</w:t>
      </w:r>
      <w:r w:rsidR="00D54A4F">
        <w:rPr>
          <w:lang w:val="en-GB" w:eastAsia="en-GB"/>
        </w:rPr>
        <w:t xml:space="preserve"> </w:t>
      </w:r>
      <w:r>
        <w:rPr>
          <w:lang w:val="en-GB" w:eastAsia="en-GB"/>
        </w:rPr>
        <w:t>(Great Britain) or fr-FR for French.</w:t>
      </w:r>
    </w:p>
    <w:p w:rsidR="001C1D41" w:rsidRDefault="00A72504" w:rsidP="00A72504">
      <w:pPr>
        <w:rPr>
          <w:lang w:val="en-GB" w:eastAsia="en-GB"/>
        </w:rPr>
      </w:pPr>
      <w:r>
        <w:rPr>
          <w:lang w:val="en-GB" w:eastAsia="en-GB"/>
        </w:rPr>
        <w:lastRenderedPageBreak/>
        <w:t xml:space="preserve">The ‘lang’ setting must be set accordingly when changing languages. The template will try to load the </w:t>
      </w:r>
      <w:r w:rsidR="001C1D41">
        <w:rPr>
          <w:lang w:val="en-GB" w:eastAsia="en-GB"/>
        </w:rPr>
        <w:t>translation file with the given locale and will fall back to the default English version if the file is not found. A part of the English translation file for the ‘Parking Lots’ template follows:</w:t>
      </w:r>
    </w:p>
    <w:p w:rsidR="001C1D41" w:rsidRDefault="001C1D41" w:rsidP="001C1D41">
      <w:pPr>
        <w:pStyle w:val="Code2"/>
        <w:rPr>
          <w:b/>
          <w:sz w:val="20"/>
          <w:szCs w:val="20"/>
          <w:lang w:val="en-GB" w:eastAsia="en-GB"/>
        </w:rPr>
      </w:pPr>
      <w:r w:rsidRPr="001C1D41">
        <w:rPr>
          <w:b/>
          <w:sz w:val="20"/>
          <w:szCs w:val="20"/>
          <w:lang w:val="en-GB" w:eastAsia="en-GB"/>
        </w:rPr>
        <w:t>File: translations.en-GB.php</w:t>
      </w:r>
    </w:p>
    <w:p w:rsidR="001C1D41" w:rsidRPr="001C1D41" w:rsidRDefault="001C1D41" w:rsidP="001C1D41">
      <w:pPr>
        <w:pStyle w:val="Code2"/>
        <w:rPr>
          <w:b/>
          <w:sz w:val="20"/>
          <w:szCs w:val="20"/>
          <w:lang w:val="en-GB" w:eastAsia="en-GB"/>
        </w:rPr>
      </w:pPr>
      <w:r>
        <w:rPr>
          <w:b/>
          <w:sz w:val="20"/>
          <w:szCs w:val="20"/>
          <w:lang w:val="en-GB" w:eastAsia="en-GB"/>
        </w:rPr>
        <w:t>…</w:t>
      </w:r>
    </w:p>
    <w:p w:rsidR="001C1D41" w:rsidRDefault="001C1D41" w:rsidP="001C1D41">
      <w:pPr>
        <w:pStyle w:val="Code2"/>
        <w:rPr>
          <w:lang w:val="en-GB" w:eastAsia="en-GB"/>
        </w:rPr>
      </w:pPr>
      <w:r>
        <w:rPr>
          <w:lang w:val="en-GB" w:eastAsia="en-GB"/>
        </w:rPr>
        <w:t>$near_me = “Near me”;</w:t>
      </w:r>
    </w:p>
    <w:p w:rsidR="001C1D41" w:rsidRDefault="001C1D41" w:rsidP="001C1D41">
      <w:pPr>
        <w:pStyle w:val="Code2"/>
        <w:rPr>
          <w:lang w:val="en-GB" w:eastAsia="en-GB"/>
        </w:rPr>
      </w:pPr>
      <w:r>
        <w:rPr>
          <w:lang w:val="en-GB" w:eastAsia="en-GB"/>
        </w:rPr>
        <w:t>$show_all = ”Show all”;</w:t>
      </w:r>
    </w:p>
    <w:p w:rsidR="001C1D41" w:rsidRDefault="001C1D41" w:rsidP="001C1D41">
      <w:pPr>
        <w:pStyle w:val="Code2"/>
        <w:rPr>
          <w:lang w:val="en-GB" w:eastAsia="en-GB"/>
        </w:rPr>
      </w:pPr>
      <w:r>
        <w:rPr>
          <w:lang w:val="en-GB" w:eastAsia="en-GB"/>
        </w:rPr>
        <w:t>$info = “Info”;</w:t>
      </w:r>
    </w:p>
    <w:p w:rsidR="001C1D41" w:rsidRDefault="001C1D41" w:rsidP="001C1D41">
      <w:pPr>
        <w:pStyle w:val="Code2"/>
        <w:rPr>
          <w:lang w:val="en-GB" w:eastAsia="en-GB"/>
        </w:rPr>
      </w:pPr>
      <w:r>
        <w:rPr>
          <w:lang w:val="en-GB" w:eastAsia="en-GB"/>
        </w:rPr>
        <w:t>$details_title = “Details Page”;</w:t>
      </w:r>
    </w:p>
    <w:p w:rsidR="001C1D41" w:rsidRDefault="001C1D41" w:rsidP="001C1D41">
      <w:pPr>
        <w:pStyle w:val="Code2"/>
        <w:rPr>
          <w:lang w:val="en-GB" w:eastAsia="en-GB"/>
        </w:rPr>
      </w:pPr>
      <w:r>
        <w:rPr>
          <w:lang w:val="en-GB" w:eastAsia="en-GB"/>
        </w:rPr>
        <w:t>…</w:t>
      </w:r>
    </w:p>
    <w:p w:rsidR="001C1D41" w:rsidRPr="001C1D41" w:rsidRDefault="001C1D41" w:rsidP="001C1D41">
      <w:r>
        <w:t xml:space="preserve">The </w:t>
      </w:r>
      <w:r w:rsidR="007A7DAC">
        <w:t>translation file</w:t>
      </w:r>
      <w:r>
        <w:t xml:space="preserve"> </w:t>
      </w:r>
      <w:r w:rsidR="007A7DAC">
        <w:t>should be in UTF-8 encoding</w:t>
      </w:r>
      <w:r w:rsidRPr="001C1D41">
        <w:t xml:space="preserve"> </w:t>
      </w:r>
    </w:p>
    <w:sectPr w:rsidR="001C1D41" w:rsidRPr="001C1D41" w:rsidSect="007B2444">
      <w:headerReference w:type="default" r:id="rId12"/>
      <w:footerReference w:type="default" r:id="rId13"/>
      <w:headerReference w:type="first" r:id="rId14"/>
      <w:pgSz w:w="12240" w:h="15840"/>
      <w:pgMar w:top="1440" w:right="1080" w:bottom="1440" w:left="1080" w:header="708" w:footer="708"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D20" w:rsidRDefault="00693D20" w:rsidP="00C4026E">
      <w:pPr>
        <w:spacing w:before="0" w:after="0"/>
      </w:pPr>
      <w:r>
        <w:separator/>
      </w:r>
    </w:p>
  </w:endnote>
  <w:endnote w:type="continuationSeparator" w:id="0">
    <w:p w:rsidR="00693D20" w:rsidRDefault="00693D20" w:rsidP="00C4026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w:altName w:val="Times New Roman"/>
    <w:charset w:val="00"/>
    <w:family w:val="roman"/>
    <w:pitch w:val="variable"/>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C1E" w:rsidRPr="00CE08C5" w:rsidRDefault="00933C1E" w:rsidP="008A472E">
    <w:pPr>
      <w:pStyle w:val="Footer"/>
      <w:pBdr>
        <w:top w:val="single" w:sz="4" w:space="1" w:color="auto"/>
      </w:pBdr>
      <w:rPr>
        <w:lang w:val="it-IT"/>
      </w:rPr>
    </w:pPr>
    <w:r w:rsidRPr="00CE08C5">
      <w:rPr>
        <w:lang w:val="it-IT"/>
      </w:rPr>
      <w:t>© CITADEL Consortium</w:t>
    </w:r>
    <w:r w:rsidRPr="00CE08C5">
      <w:rPr>
        <w:lang w:val="it-IT"/>
      </w:rPr>
      <w:tab/>
    </w:r>
    <w:r>
      <w:fldChar w:fldCharType="begin"/>
    </w:r>
    <w:r w:rsidRPr="00CE08C5">
      <w:rPr>
        <w:lang w:val="it-IT"/>
      </w:rPr>
      <w:instrText xml:space="preserve"> PAGE </w:instrText>
    </w:r>
    <w:r>
      <w:fldChar w:fldCharType="separate"/>
    </w:r>
    <w:r w:rsidR="00503505">
      <w:rPr>
        <w:noProof/>
        <w:lang w:val="it-IT"/>
      </w:rPr>
      <w:t>3</w:t>
    </w:r>
    <w:r>
      <w:fldChar w:fldCharType="end"/>
    </w:r>
    <w:r w:rsidRPr="00CE08C5">
      <w:rPr>
        <w:lang w:val="it-IT"/>
      </w:rPr>
      <w:tab/>
      <w:t xml:space="preserve">Version </w:t>
    </w:r>
    <w:r>
      <w:rPr>
        <w:lang w:val="it-IT"/>
      </w:rPr>
      <w:t>1.0 – 28/11/2012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D20" w:rsidRDefault="00693D20" w:rsidP="00C4026E">
      <w:pPr>
        <w:spacing w:before="0" w:after="0"/>
      </w:pPr>
      <w:r>
        <w:separator/>
      </w:r>
    </w:p>
  </w:footnote>
  <w:footnote w:type="continuationSeparator" w:id="0">
    <w:p w:rsidR="00693D20" w:rsidRDefault="00693D20" w:rsidP="00C4026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C1E" w:rsidRDefault="00693D20" w:rsidP="005B452A">
    <w:pPr>
      <w:pStyle w:val="Header"/>
      <w:pBdr>
        <w:bottom w:val="single" w:sz="4" w:space="1" w:color="auto"/>
      </w:pBdr>
      <w:tabs>
        <w:tab w:val="clear" w:pos="4320"/>
        <w:tab w:val="center" w:pos="-3544"/>
        <w:tab w:val="center" w:pos="4253"/>
      </w:tabs>
    </w:pPr>
    <w:r>
      <w:rPr>
        <w:noProof/>
        <w:lang w:eastAsia="nl-N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2pt;width:1in;height:38.45pt;z-index:251659264;mso-wrap-edited:f" wrapcoords="7393 2430 5073 4590 4638 5400 4493 6750 3624 8910 3479 11070 2319 11610 1739 12960 1739 15390 434 18900 11017 18900 12177 18900 20295 15930 20440 12150 20295 8370 19715 8100 12757 6750 8118 2430 7393 2430" fillcolor="#622423 [1605]">
          <v:imagedata r:id="rId1" o:title=""/>
          <w10:wrap type="through"/>
        </v:shape>
        <o:OLEObject Type="Embed" ProgID="Visio.Drawing.11" ShapeID="_x0000_s2050" DrawAspect="Content" ObjectID="_1427792191" r:id="rId2"/>
      </w:object>
    </w:r>
    <w:r w:rsidR="00933C1E">
      <w:tab/>
      <w:t xml:space="preserve">CITADEL – </w:t>
    </w:r>
    <w:r w:rsidR="00FD431E">
      <w:rPr>
        <w:rFonts w:cs="Futura"/>
      </w:rPr>
      <w:t>Programming Guide</w:t>
    </w:r>
    <w:r w:rsidR="00933C1E">
      <w:tab/>
    </w:r>
    <w:r w:rsidR="00933C1E">
      <w:rPr>
        <w:noProof/>
      </w:rPr>
      <w:drawing>
        <wp:inline distT="0" distB="0" distL="0" distR="0" wp14:anchorId="219635F2" wp14:editId="1AA05610">
          <wp:extent cx="685800" cy="442732"/>
          <wp:effectExtent l="0" t="0" r="0" b="0"/>
          <wp:docPr id="4" name="Picture 0" descr="ict_ps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ct_psp_logo.png"/>
                  <pic:cNvPicPr>
                    <a:picLocks noChangeAspect="1" noChangeArrowheads="1"/>
                  </pic:cNvPicPr>
                </pic:nvPicPr>
                <pic:blipFill>
                  <a:blip r:embed="rId3"/>
                  <a:srcRect/>
                  <a:stretch>
                    <a:fillRect/>
                  </a:stretch>
                </pic:blipFill>
                <pic:spPr bwMode="auto">
                  <a:xfrm>
                    <a:off x="0" y="0"/>
                    <a:ext cx="685800" cy="442732"/>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C1E" w:rsidRDefault="00693D20">
    <w:pPr>
      <w:pStyle w:val="Header"/>
    </w:pPr>
    <w:r>
      <w:rPr>
        <w:noProof/>
        <w:lang w:eastAsia="nl-N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in;margin-top:-17.4pt;width:162pt;height:86.55pt;z-index:251658240;mso-wrap-edited:f" wrapcoords="7393 2430 5073 4590 4638 5400 4493 6750 3624 8910 3479 11070 2319 11610 1739 12960 1739 15390 434 18900 11017 18900 12177 18900 20295 15930 20440 12150 20295 8370 19715 8100 12757 6750 8118 2430 7393 2430" fillcolor="#622423 [1605]">
          <v:imagedata r:id="rId1" o:title=""/>
          <w10:wrap type="through"/>
        </v:shape>
        <o:OLEObject Type="Embed" ProgID="Visio.Drawing.11" ShapeID="_x0000_s2049" DrawAspect="Content" ObjectID="_1427792192" r:id="rId2"/>
      </w:object>
    </w:r>
    <w:r w:rsidR="00933C1E">
      <w:tab/>
    </w:r>
    <w:r w:rsidR="00933C1E">
      <w:tab/>
    </w:r>
    <w:r w:rsidR="00933C1E" w:rsidRPr="00922A0E">
      <w:rPr>
        <w:noProof/>
      </w:rPr>
      <w:drawing>
        <wp:inline distT="0" distB="0" distL="0" distR="0" wp14:anchorId="59493FE7" wp14:editId="6A25774D">
          <wp:extent cx="1364378" cy="880801"/>
          <wp:effectExtent l="0" t="0" r="0" b="0"/>
          <wp:docPr id="7" name="Picture 0" descr="ict_ps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ct_psp_logo.png"/>
                  <pic:cNvPicPr>
                    <a:picLocks noChangeAspect="1" noChangeArrowheads="1"/>
                  </pic:cNvPicPr>
                </pic:nvPicPr>
                <pic:blipFill>
                  <a:blip r:embed="rId3"/>
                  <a:srcRect/>
                  <a:stretch>
                    <a:fillRect/>
                  </a:stretch>
                </pic:blipFill>
                <pic:spPr bwMode="auto">
                  <a:xfrm>
                    <a:off x="0" y="0"/>
                    <a:ext cx="1366792" cy="882359"/>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52754"/>
    <w:multiLevelType w:val="hybridMultilevel"/>
    <w:tmpl w:val="E6D06826"/>
    <w:lvl w:ilvl="0" w:tplc="0408000F">
      <w:start w:val="1"/>
      <w:numFmt w:val="decimal"/>
      <w:lvlText w:val="%1."/>
      <w:lvlJc w:val="left"/>
      <w:pPr>
        <w:ind w:left="788" w:hanging="360"/>
      </w:pPr>
    </w:lvl>
    <w:lvl w:ilvl="1" w:tplc="04080019" w:tentative="1">
      <w:start w:val="1"/>
      <w:numFmt w:val="lowerLetter"/>
      <w:lvlText w:val="%2."/>
      <w:lvlJc w:val="left"/>
      <w:pPr>
        <w:ind w:left="1508" w:hanging="360"/>
      </w:pPr>
    </w:lvl>
    <w:lvl w:ilvl="2" w:tplc="0408001B" w:tentative="1">
      <w:start w:val="1"/>
      <w:numFmt w:val="lowerRoman"/>
      <w:lvlText w:val="%3."/>
      <w:lvlJc w:val="right"/>
      <w:pPr>
        <w:ind w:left="2228" w:hanging="180"/>
      </w:pPr>
    </w:lvl>
    <w:lvl w:ilvl="3" w:tplc="0408000F" w:tentative="1">
      <w:start w:val="1"/>
      <w:numFmt w:val="decimal"/>
      <w:lvlText w:val="%4."/>
      <w:lvlJc w:val="left"/>
      <w:pPr>
        <w:ind w:left="2948" w:hanging="360"/>
      </w:pPr>
    </w:lvl>
    <w:lvl w:ilvl="4" w:tplc="04080019" w:tentative="1">
      <w:start w:val="1"/>
      <w:numFmt w:val="lowerLetter"/>
      <w:lvlText w:val="%5."/>
      <w:lvlJc w:val="left"/>
      <w:pPr>
        <w:ind w:left="3668" w:hanging="360"/>
      </w:pPr>
    </w:lvl>
    <w:lvl w:ilvl="5" w:tplc="0408001B" w:tentative="1">
      <w:start w:val="1"/>
      <w:numFmt w:val="lowerRoman"/>
      <w:lvlText w:val="%6."/>
      <w:lvlJc w:val="right"/>
      <w:pPr>
        <w:ind w:left="4388" w:hanging="180"/>
      </w:pPr>
    </w:lvl>
    <w:lvl w:ilvl="6" w:tplc="0408000F" w:tentative="1">
      <w:start w:val="1"/>
      <w:numFmt w:val="decimal"/>
      <w:lvlText w:val="%7."/>
      <w:lvlJc w:val="left"/>
      <w:pPr>
        <w:ind w:left="5108" w:hanging="360"/>
      </w:pPr>
    </w:lvl>
    <w:lvl w:ilvl="7" w:tplc="04080019" w:tentative="1">
      <w:start w:val="1"/>
      <w:numFmt w:val="lowerLetter"/>
      <w:lvlText w:val="%8."/>
      <w:lvlJc w:val="left"/>
      <w:pPr>
        <w:ind w:left="5828" w:hanging="360"/>
      </w:pPr>
    </w:lvl>
    <w:lvl w:ilvl="8" w:tplc="0408001B" w:tentative="1">
      <w:start w:val="1"/>
      <w:numFmt w:val="lowerRoman"/>
      <w:lvlText w:val="%9."/>
      <w:lvlJc w:val="right"/>
      <w:pPr>
        <w:ind w:left="6548" w:hanging="180"/>
      </w:pPr>
    </w:lvl>
  </w:abstractNum>
  <w:abstractNum w:abstractNumId="1">
    <w:nsid w:val="03E35B10"/>
    <w:multiLevelType w:val="hybridMultilevel"/>
    <w:tmpl w:val="62E0B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554DA3"/>
    <w:multiLevelType w:val="hybridMultilevel"/>
    <w:tmpl w:val="511CF54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1D3B11E7"/>
    <w:multiLevelType w:val="multilevel"/>
    <w:tmpl w:val="2E6AE0B0"/>
    <w:lvl w:ilvl="0">
      <w:start w:val="1"/>
      <w:numFmt w:val="decimal"/>
      <w:pStyle w:val="Heading1"/>
      <w:lvlText w:val="%1."/>
      <w:lvlJc w:val="left"/>
      <w:pPr>
        <w:ind w:left="720" w:hanging="360"/>
      </w:pPr>
      <w:rPr>
        <w:rFonts w:ascii="Futura" w:hAnsi="Futura" w:hint="default"/>
        <w:sz w:val="32"/>
        <w:szCs w:val="32"/>
      </w:rPr>
    </w:lvl>
    <w:lvl w:ilvl="1">
      <w:start w:val="1"/>
      <w:numFmt w:val="decimal"/>
      <w:pStyle w:val="Heading2"/>
      <w:isLgl/>
      <w:lvlText w:val="%1.%2"/>
      <w:lvlJc w:val="left"/>
      <w:pPr>
        <w:ind w:left="900" w:hanging="540"/>
      </w:pPr>
      <w:rPr>
        <w:rFonts w:ascii="Futura" w:hAnsi="Futura" w:hint="default"/>
        <w:sz w:val="26"/>
        <w:szCs w:val="26"/>
      </w:rPr>
    </w:lvl>
    <w:lvl w:ilvl="2">
      <w:start w:val="2"/>
      <w:numFmt w:val="decimal"/>
      <w:pStyle w:val="Heading3"/>
      <w:isLgl/>
      <w:lvlText w:val="%1.%2.%3"/>
      <w:lvlJc w:val="left"/>
      <w:pPr>
        <w:ind w:left="1080" w:hanging="720"/>
      </w:pPr>
      <w:rPr>
        <w:rFonts w:ascii="Futura" w:hAnsi="Futura" w:hint="default"/>
        <w:sz w:val="24"/>
        <w:szCs w:val="24"/>
      </w:rPr>
    </w:lvl>
    <w:lvl w:ilvl="3">
      <w:start w:val="1"/>
      <w:numFmt w:val="decimal"/>
      <w:pStyle w:val="Heading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24FD28CC"/>
    <w:multiLevelType w:val="multilevel"/>
    <w:tmpl w:val="A792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F42463"/>
    <w:multiLevelType w:val="hybridMultilevel"/>
    <w:tmpl w:val="52FCEE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0B4F7D"/>
    <w:multiLevelType w:val="hybridMultilevel"/>
    <w:tmpl w:val="88A49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437D81"/>
    <w:multiLevelType w:val="hybridMultilevel"/>
    <w:tmpl w:val="15863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7E6C1C"/>
    <w:multiLevelType w:val="hybridMultilevel"/>
    <w:tmpl w:val="5958F5F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nsid w:val="555C7235"/>
    <w:multiLevelType w:val="hybridMultilevel"/>
    <w:tmpl w:val="5D5622C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6761448C"/>
    <w:multiLevelType w:val="hybridMultilevel"/>
    <w:tmpl w:val="E11EE74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6AE63C86"/>
    <w:multiLevelType w:val="hybridMultilevel"/>
    <w:tmpl w:val="5D5622C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nsid w:val="6F8F02CA"/>
    <w:multiLevelType w:val="multilevel"/>
    <w:tmpl w:val="5482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550A50"/>
    <w:multiLevelType w:val="hybridMultilevel"/>
    <w:tmpl w:val="A01CB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CD258E1"/>
    <w:multiLevelType w:val="hybridMultilevel"/>
    <w:tmpl w:val="546C2DD2"/>
    <w:lvl w:ilvl="0" w:tplc="5874F0FE">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nsid w:val="7FD85904"/>
    <w:multiLevelType w:val="hybridMultilevel"/>
    <w:tmpl w:val="7F344F4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7"/>
  </w:num>
  <w:num w:numId="9">
    <w:abstractNumId w:val="8"/>
  </w:num>
  <w:num w:numId="10">
    <w:abstractNumId w:val="2"/>
  </w:num>
  <w:num w:numId="11">
    <w:abstractNumId w:val="11"/>
  </w:num>
  <w:num w:numId="12">
    <w:abstractNumId w:val="15"/>
  </w:num>
  <w:num w:numId="13">
    <w:abstractNumId w:val="0"/>
  </w:num>
  <w:num w:numId="14">
    <w:abstractNumId w:val="10"/>
  </w:num>
  <w:num w:numId="15">
    <w:abstractNumId w:val="9"/>
  </w:num>
  <w:num w:numId="16">
    <w:abstractNumId w:val="14"/>
  </w:num>
  <w:num w:numId="17">
    <w:abstractNumId w:val="4"/>
  </w:num>
  <w:num w:numId="18">
    <w:abstractNumId w:val="12"/>
  </w:num>
  <w:num w:numId="19">
    <w:abstractNumId w:val="6"/>
  </w:num>
  <w:numIdMacAtCleanup w:val="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onidas Kallipolitis">
    <w15:presenceInfo w15:providerId="AD" w15:userId="S-1-5-21-1540106865-1086537568-4547331-10011"/>
  </w15:person>
  <w15:person w15:author="Sofia Vasileiou">
    <w15:presenceInfo w15:providerId="AD" w15:userId="S-1-5-21-1540106865-1086537568-4547331-165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172"/>
    <w:rsid w:val="0000709C"/>
    <w:rsid w:val="00013768"/>
    <w:rsid w:val="00022DF5"/>
    <w:rsid w:val="000277C4"/>
    <w:rsid w:val="00036259"/>
    <w:rsid w:val="000618E6"/>
    <w:rsid w:val="000A3BD9"/>
    <w:rsid w:val="000D29D2"/>
    <w:rsid w:val="000D39EE"/>
    <w:rsid w:val="000D6672"/>
    <w:rsid w:val="000F092A"/>
    <w:rsid w:val="000F0D73"/>
    <w:rsid w:val="000F32A6"/>
    <w:rsid w:val="000F6E11"/>
    <w:rsid w:val="00133CBE"/>
    <w:rsid w:val="001458B9"/>
    <w:rsid w:val="00146B75"/>
    <w:rsid w:val="001519B3"/>
    <w:rsid w:val="00152D6C"/>
    <w:rsid w:val="00155061"/>
    <w:rsid w:val="00156E73"/>
    <w:rsid w:val="00157D73"/>
    <w:rsid w:val="0016610E"/>
    <w:rsid w:val="00184C00"/>
    <w:rsid w:val="001A065F"/>
    <w:rsid w:val="001A1F17"/>
    <w:rsid w:val="001B7BE4"/>
    <w:rsid w:val="001C1D41"/>
    <w:rsid w:val="001E1256"/>
    <w:rsid w:val="001F4327"/>
    <w:rsid w:val="00200727"/>
    <w:rsid w:val="0020099E"/>
    <w:rsid w:val="00212998"/>
    <w:rsid w:val="00215C64"/>
    <w:rsid w:val="0021798C"/>
    <w:rsid w:val="00227098"/>
    <w:rsid w:val="002539CF"/>
    <w:rsid w:val="00272142"/>
    <w:rsid w:val="002A4654"/>
    <w:rsid w:val="002D1EFD"/>
    <w:rsid w:val="002D50A9"/>
    <w:rsid w:val="002D75A8"/>
    <w:rsid w:val="002F0805"/>
    <w:rsid w:val="00303AB3"/>
    <w:rsid w:val="0030765F"/>
    <w:rsid w:val="003159A4"/>
    <w:rsid w:val="003357CF"/>
    <w:rsid w:val="0034725C"/>
    <w:rsid w:val="003567B3"/>
    <w:rsid w:val="00360666"/>
    <w:rsid w:val="00386D95"/>
    <w:rsid w:val="003A7298"/>
    <w:rsid w:val="003B25DB"/>
    <w:rsid w:val="003C59BC"/>
    <w:rsid w:val="003D2F8D"/>
    <w:rsid w:val="003E6732"/>
    <w:rsid w:val="003E7285"/>
    <w:rsid w:val="003F0E63"/>
    <w:rsid w:val="003F3EA9"/>
    <w:rsid w:val="00402063"/>
    <w:rsid w:val="00407524"/>
    <w:rsid w:val="00410B4D"/>
    <w:rsid w:val="0044600E"/>
    <w:rsid w:val="00446F4A"/>
    <w:rsid w:val="00451AB2"/>
    <w:rsid w:val="0045293F"/>
    <w:rsid w:val="00465EF1"/>
    <w:rsid w:val="004A1058"/>
    <w:rsid w:val="004B666B"/>
    <w:rsid w:val="004E6747"/>
    <w:rsid w:val="004F56E6"/>
    <w:rsid w:val="00503505"/>
    <w:rsid w:val="00511576"/>
    <w:rsid w:val="005117BC"/>
    <w:rsid w:val="00532879"/>
    <w:rsid w:val="00535376"/>
    <w:rsid w:val="005466F9"/>
    <w:rsid w:val="00551E97"/>
    <w:rsid w:val="00561CA0"/>
    <w:rsid w:val="00565B5A"/>
    <w:rsid w:val="00577DC0"/>
    <w:rsid w:val="00590BC9"/>
    <w:rsid w:val="0059564A"/>
    <w:rsid w:val="005A4502"/>
    <w:rsid w:val="005B34A6"/>
    <w:rsid w:val="005B452A"/>
    <w:rsid w:val="005B680E"/>
    <w:rsid w:val="005C4679"/>
    <w:rsid w:val="005C4E17"/>
    <w:rsid w:val="005C6C53"/>
    <w:rsid w:val="005D00F9"/>
    <w:rsid w:val="005E3E34"/>
    <w:rsid w:val="00604139"/>
    <w:rsid w:val="006053B8"/>
    <w:rsid w:val="00607E14"/>
    <w:rsid w:val="00610453"/>
    <w:rsid w:val="0061537D"/>
    <w:rsid w:val="00616453"/>
    <w:rsid w:val="00630C59"/>
    <w:rsid w:val="00643118"/>
    <w:rsid w:val="00650B6B"/>
    <w:rsid w:val="00651218"/>
    <w:rsid w:val="0067563C"/>
    <w:rsid w:val="00693D20"/>
    <w:rsid w:val="006A1190"/>
    <w:rsid w:val="006A1937"/>
    <w:rsid w:val="006B6C3F"/>
    <w:rsid w:val="006D2BE9"/>
    <w:rsid w:val="006D6B3D"/>
    <w:rsid w:val="006F0623"/>
    <w:rsid w:val="006F34C5"/>
    <w:rsid w:val="0070143D"/>
    <w:rsid w:val="00702C37"/>
    <w:rsid w:val="00711D54"/>
    <w:rsid w:val="00721B39"/>
    <w:rsid w:val="00743A3C"/>
    <w:rsid w:val="0075257C"/>
    <w:rsid w:val="00757E68"/>
    <w:rsid w:val="007724FB"/>
    <w:rsid w:val="00775552"/>
    <w:rsid w:val="00780CC7"/>
    <w:rsid w:val="007957B1"/>
    <w:rsid w:val="007A7DAC"/>
    <w:rsid w:val="007B2444"/>
    <w:rsid w:val="007B36FB"/>
    <w:rsid w:val="007E64E6"/>
    <w:rsid w:val="00815E8D"/>
    <w:rsid w:val="0082275C"/>
    <w:rsid w:val="00824A19"/>
    <w:rsid w:val="008412D7"/>
    <w:rsid w:val="0084664C"/>
    <w:rsid w:val="0087012A"/>
    <w:rsid w:val="00884EB2"/>
    <w:rsid w:val="00891667"/>
    <w:rsid w:val="00894B86"/>
    <w:rsid w:val="008A3298"/>
    <w:rsid w:val="008A472E"/>
    <w:rsid w:val="008A7F1E"/>
    <w:rsid w:val="008C0A93"/>
    <w:rsid w:val="008D61E2"/>
    <w:rsid w:val="008D6359"/>
    <w:rsid w:val="008F00C7"/>
    <w:rsid w:val="009010B0"/>
    <w:rsid w:val="00901A9B"/>
    <w:rsid w:val="009060F9"/>
    <w:rsid w:val="00922947"/>
    <w:rsid w:val="00922A0E"/>
    <w:rsid w:val="00933C1E"/>
    <w:rsid w:val="00955B58"/>
    <w:rsid w:val="00967204"/>
    <w:rsid w:val="00974075"/>
    <w:rsid w:val="009902F9"/>
    <w:rsid w:val="00991167"/>
    <w:rsid w:val="009D039B"/>
    <w:rsid w:val="009D5161"/>
    <w:rsid w:val="009D762C"/>
    <w:rsid w:val="009F5343"/>
    <w:rsid w:val="00A07AA5"/>
    <w:rsid w:val="00A21B3E"/>
    <w:rsid w:val="00A2552E"/>
    <w:rsid w:val="00A26009"/>
    <w:rsid w:val="00A26FFE"/>
    <w:rsid w:val="00A31BFF"/>
    <w:rsid w:val="00A40FF2"/>
    <w:rsid w:val="00A440A1"/>
    <w:rsid w:val="00A50ED2"/>
    <w:rsid w:val="00A55438"/>
    <w:rsid w:val="00A64735"/>
    <w:rsid w:val="00A71A3D"/>
    <w:rsid w:val="00A72504"/>
    <w:rsid w:val="00AB366B"/>
    <w:rsid w:val="00AB5785"/>
    <w:rsid w:val="00AC3B3F"/>
    <w:rsid w:val="00AC5896"/>
    <w:rsid w:val="00AC7217"/>
    <w:rsid w:val="00AD0E57"/>
    <w:rsid w:val="00AD3178"/>
    <w:rsid w:val="00B04C60"/>
    <w:rsid w:val="00B17220"/>
    <w:rsid w:val="00B21224"/>
    <w:rsid w:val="00B502C1"/>
    <w:rsid w:val="00B51289"/>
    <w:rsid w:val="00B55C61"/>
    <w:rsid w:val="00B62B24"/>
    <w:rsid w:val="00B65BDC"/>
    <w:rsid w:val="00B715C8"/>
    <w:rsid w:val="00B926EB"/>
    <w:rsid w:val="00B93B51"/>
    <w:rsid w:val="00BA1BE3"/>
    <w:rsid w:val="00BA3F94"/>
    <w:rsid w:val="00BB0EBB"/>
    <w:rsid w:val="00BE6C54"/>
    <w:rsid w:val="00BF5D97"/>
    <w:rsid w:val="00C27A3E"/>
    <w:rsid w:val="00C4026E"/>
    <w:rsid w:val="00C41C76"/>
    <w:rsid w:val="00C448C5"/>
    <w:rsid w:val="00C63A9D"/>
    <w:rsid w:val="00C714B5"/>
    <w:rsid w:val="00C8141A"/>
    <w:rsid w:val="00C83C74"/>
    <w:rsid w:val="00C86736"/>
    <w:rsid w:val="00C9092D"/>
    <w:rsid w:val="00CB03EE"/>
    <w:rsid w:val="00CB4AA3"/>
    <w:rsid w:val="00CC2F91"/>
    <w:rsid w:val="00CC3921"/>
    <w:rsid w:val="00CC4DC6"/>
    <w:rsid w:val="00CC693E"/>
    <w:rsid w:val="00CC7C25"/>
    <w:rsid w:val="00CD2DA1"/>
    <w:rsid w:val="00CD5D21"/>
    <w:rsid w:val="00CE08C5"/>
    <w:rsid w:val="00CE2D26"/>
    <w:rsid w:val="00CE6D21"/>
    <w:rsid w:val="00D047E4"/>
    <w:rsid w:val="00D20069"/>
    <w:rsid w:val="00D30728"/>
    <w:rsid w:val="00D54A4F"/>
    <w:rsid w:val="00D97599"/>
    <w:rsid w:val="00D9783B"/>
    <w:rsid w:val="00DB5FE5"/>
    <w:rsid w:val="00DE51DA"/>
    <w:rsid w:val="00DE7C47"/>
    <w:rsid w:val="00E11FCB"/>
    <w:rsid w:val="00E25E08"/>
    <w:rsid w:val="00E2721C"/>
    <w:rsid w:val="00E31172"/>
    <w:rsid w:val="00E46644"/>
    <w:rsid w:val="00E75497"/>
    <w:rsid w:val="00E92868"/>
    <w:rsid w:val="00E950D9"/>
    <w:rsid w:val="00E95134"/>
    <w:rsid w:val="00EA215B"/>
    <w:rsid w:val="00EA4125"/>
    <w:rsid w:val="00EA7FB0"/>
    <w:rsid w:val="00EC08A3"/>
    <w:rsid w:val="00EC63A2"/>
    <w:rsid w:val="00EF4C39"/>
    <w:rsid w:val="00F06E10"/>
    <w:rsid w:val="00F12279"/>
    <w:rsid w:val="00F137EF"/>
    <w:rsid w:val="00F21E36"/>
    <w:rsid w:val="00F226F6"/>
    <w:rsid w:val="00F56CA9"/>
    <w:rsid w:val="00F6460B"/>
    <w:rsid w:val="00FA2CD5"/>
    <w:rsid w:val="00FB433D"/>
    <w:rsid w:val="00FC7734"/>
    <w:rsid w:val="00FD1DF1"/>
    <w:rsid w:val="00FD431E"/>
    <w:rsid w:val="00FE621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5:docId w15:val="{489F53EE-9FC8-438B-A204-1F10E038C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D21"/>
    <w:pPr>
      <w:spacing w:before="120" w:after="120"/>
      <w:jc w:val="both"/>
    </w:pPr>
    <w:rPr>
      <w:rFonts w:ascii="Times New Roman" w:hAnsi="Times New Roman"/>
      <w:sz w:val="24"/>
      <w:szCs w:val="24"/>
    </w:rPr>
  </w:style>
  <w:style w:type="paragraph" w:styleId="Heading1">
    <w:name w:val="heading 1"/>
    <w:basedOn w:val="Normal"/>
    <w:next w:val="Normal"/>
    <w:link w:val="Heading1Char"/>
    <w:uiPriority w:val="9"/>
    <w:qFormat/>
    <w:rsid w:val="00577DC0"/>
    <w:pPr>
      <w:keepNext/>
      <w:keepLines/>
      <w:numPr>
        <w:numId w:val="1"/>
      </w:numPr>
      <w:spacing w:before="480"/>
      <w:outlineLvl w:val="0"/>
    </w:pPr>
    <w:rPr>
      <w:rFonts w:ascii="Futura" w:eastAsia="Times New Roman" w:hAnsi="Futura"/>
      <w:bCs/>
      <w:color w:val="13264C"/>
      <w:sz w:val="32"/>
      <w:szCs w:val="32"/>
    </w:rPr>
  </w:style>
  <w:style w:type="paragraph" w:styleId="Heading2">
    <w:name w:val="heading 2"/>
    <w:basedOn w:val="Normal"/>
    <w:next w:val="Normal"/>
    <w:link w:val="Heading2Char"/>
    <w:unhideWhenUsed/>
    <w:qFormat/>
    <w:rsid w:val="00AD612B"/>
    <w:pPr>
      <w:keepNext/>
      <w:keepLines/>
      <w:numPr>
        <w:ilvl w:val="1"/>
        <w:numId w:val="1"/>
      </w:numPr>
      <w:spacing w:before="200"/>
      <w:outlineLvl w:val="1"/>
    </w:pPr>
    <w:rPr>
      <w:rFonts w:ascii="Futura" w:eastAsia="Times New Roman" w:hAnsi="Futura"/>
      <w:bCs/>
      <w:color w:val="13264C"/>
      <w:sz w:val="26"/>
      <w:szCs w:val="26"/>
    </w:rPr>
  </w:style>
  <w:style w:type="paragraph" w:styleId="Heading3">
    <w:name w:val="heading 3"/>
    <w:basedOn w:val="Normal"/>
    <w:next w:val="Normal"/>
    <w:link w:val="Heading3Char"/>
    <w:uiPriority w:val="9"/>
    <w:unhideWhenUsed/>
    <w:qFormat/>
    <w:rsid w:val="00CD5D21"/>
    <w:pPr>
      <w:keepNext/>
      <w:keepLines/>
      <w:numPr>
        <w:ilvl w:val="2"/>
        <w:numId w:val="1"/>
      </w:numPr>
      <w:spacing w:before="200"/>
      <w:outlineLvl w:val="2"/>
    </w:pPr>
    <w:rPr>
      <w:rFonts w:ascii="Futura" w:eastAsia="Times New Roman" w:hAnsi="Futura"/>
      <w:bCs/>
      <w:color w:val="13264C"/>
      <w:lang w:val="en-GB" w:eastAsia="en-GB"/>
    </w:rPr>
  </w:style>
  <w:style w:type="paragraph" w:styleId="Heading4">
    <w:name w:val="heading 4"/>
    <w:basedOn w:val="Normal"/>
    <w:next w:val="Normal"/>
    <w:link w:val="Heading4Char"/>
    <w:uiPriority w:val="9"/>
    <w:unhideWhenUsed/>
    <w:qFormat/>
    <w:rsid w:val="00CD5D21"/>
    <w:pPr>
      <w:keepNext/>
      <w:keepLines/>
      <w:numPr>
        <w:ilvl w:val="3"/>
        <w:numId w:val="1"/>
      </w:numPr>
      <w:spacing w:before="200"/>
      <w:outlineLvl w:val="3"/>
    </w:pPr>
    <w:rPr>
      <w:rFonts w:ascii="Futura" w:eastAsia="Times New Roman" w:hAnsi="Futura"/>
      <w:bCs/>
      <w:iCs/>
      <w:color w:val="13264C"/>
      <w:lang w:val="en-GB" w:eastAsia="en-GB"/>
    </w:rPr>
  </w:style>
  <w:style w:type="paragraph" w:styleId="Heading5">
    <w:name w:val="heading 5"/>
    <w:basedOn w:val="Normal"/>
    <w:next w:val="Normal"/>
    <w:link w:val="Heading5Char"/>
    <w:uiPriority w:val="9"/>
    <w:unhideWhenUsed/>
    <w:qFormat/>
    <w:rsid w:val="00E34C09"/>
    <w:pPr>
      <w:keepNext/>
      <w:keepLines/>
      <w:spacing w:before="200"/>
      <w:outlineLvl w:val="4"/>
    </w:pPr>
    <w:rPr>
      <w:rFonts w:ascii="Calibri" w:eastAsia="Times New Roman" w:hAnsi="Calibri"/>
      <w:color w:val="244061"/>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D612B"/>
    <w:rPr>
      <w:rFonts w:ascii="Futura" w:eastAsia="Times New Roman" w:hAnsi="Futura"/>
      <w:bCs/>
      <w:color w:val="13264C"/>
      <w:sz w:val="26"/>
      <w:szCs w:val="26"/>
    </w:rPr>
  </w:style>
  <w:style w:type="character" w:customStyle="1" w:styleId="Heading1Char">
    <w:name w:val="Heading 1 Char"/>
    <w:basedOn w:val="DefaultParagraphFont"/>
    <w:link w:val="Heading1"/>
    <w:uiPriority w:val="9"/>
    <w:rsid w:val="00577DC0"/>
    <w:rPr>
      <w:rFonts w:ascii="Futura" w:eastAsia="Times New Roman" w:hAnsi="Futura"/>
      <w:bCs/>
      <w:color w:val="13264C"/>
      <w:sz w:val="32"/>
      <w:szCs w:val="32"/>
    </w:rPr>
  </w:style>
  <w:style w:type="character" w:customStyle="1" w:styleId="Heading3Char">
    <w:name w:val="Heading 3 Char"/>
    <w:basedOn w:val="DefaultParagraphFont"/>
    <w:link w:val="Heading3"/>
    <w:uiPriority w:val="9"/>
    <w:rsid w:val="00CD5D21"/>
    <w:rPr>
      <w:rFonts w:ascii="Futura" w:eastAsia="Times New Roman" w:hAnsi="Futura"/>
      <w:bCs/>
      <w:color w:val="13264C"/>
      <w:sz w:val="24"/>
      <w:szCs w:val="24"/>
      <w:lang w:val="en-GB" w:eastAsia="en-GB"/>
    </w:rPr>
  </w:style>
  <w:style w:type="character" w:customStyle="1" w:styleId="Heading4Char">
    <w:name w:val="Heading 4 Char"/>
    <w:basedOn w:val="DefaultParagraphFont"/>
    <w:link w:val="Heading4"/>
    <w:uiPriority w:val="9"/>
    <w:rsid w:val="00CD5D21"/>
    <w:rPr>
      <w:rFonts w:ascii="Futura" w:eastAsia="Times New Roman" w:hAnsi="Futura"/>
      <w:bCs/>
      <w:iCs/>
      <w:color w:val="13264C"/>
      <w:sz w:val="24"/>
      <w:szCs w:val="24"/>
      <w:lang w:val="en-GB" w:eastAsia="en-GB"/>
    </w:rPr>
  </w:style>
  <w:style w:type="paragraph" w:styleId="TOCHeading">
    <w:name w:val="TOC Heading"/>
    <w:basedOn w:val="Heading1"/>
    <w:next w:val="Normal"/>
    <w:uiPriority w:val="39"/>
    <w:unhideWhenUsed/>
    <w:qFormat/>
    <w:rsid w:val="00220C8D"/>
    <w:pPr>
      <w:numPr>
        <w:numId w:val="0"/>
      </w:numPr>
      <w:spacing w:before="0" w:line="276" w:lineRule="auto"/>
      <w:outlineLvl w:val="9"/>
    </w:pPr>
    <w:rPr>
      <w:sz w:val="24"/>
      <w:szCs w:val="28"/>
    </w:rPr>
  </w:style>
  <w:style w:type="character" w:customStyle="1" w:styleId="Heading5Char">
    <w:name w:val="Heading 5 Char"/>
    <w:basedOn w:val="DefaultParagraphFont"/>
    <w:link w:val="Heading5"/>
    <w:uiPriority w:val="9"/>
    <w:rsid w:val="00E24974"/>
    <w:rPr>
      <w:rFonts w:ascii="Calibri" w:eastAsia="Times New Roman" w:hAnsi="Calibri" w:cs="Times New Roman"/>
      <w:color w:val="244061"/>
      <w:sz w:val="24"/>
      <w:szCs w:val="24"/>
      <w:lang w:val="en-GB" w:eastAsia="en-GB"/>
    </w:rPr>
  </w:style>
  <w:style w:type="paragraph" w:styleId="Header">
    <w:name w:val="header"/>
    <w:basedOn w:val="Normal"/>
    <w:link w:val="HeaderChar"/>
    <w:uiPriority w:val="99"/>
    <w:unhideWhenUsed/>
    <w:rsid w:val="008D6359"/>
    <w:pPr>
      <w:tabs>
        <w:tab w:val="center" w:pos="4320"/>
        <w:tab w:val="right" w:pos="8640"/>
      </w:tabs>
    </w:pPr>
    <w:rPr>
      <w:rFonts w:ascii="Futura" w:hAnsi="Futura"/>
      <w:sz w:val="32"/>
    </w:rPr>
  </w:style>
  <w:style w:type="character" w:customStyle="1" w:styleId="HeaderChar">
    <w:name w:val="Header Char"/>
    <w:basedOn w:val="DefaultParagraphFont"/>
    <w:link w:val="Header"/>
    <w:uiPriority w:val="99"/>
    <w:rsid w:val="008D6359"/>
    <w:rPr>
      <w:rFonts w:ascii="Futura" w:hAnsi="Futura"/>
      <w:sz w:val="32"/>
      <w:szCs w:val="24"/>
    </w:rPr>
  </w:style>
  <w:style w:type="paragraph" w:styleId="Footer">
    <w:name w:val="footer"/>
    <w:basedOn w:val="Normal"/>
    <w:link w:val="FooterChar"/>
    <w:uiPriority w:val="99"/>
    <w:unhideWhenUsed/>
    <w:rsid w:val="0087012A"/>
    <w:pPr>
      <w:tabs>
        <w:tab w:val="center" w:pos="4320"/>
        <w:tab w:val="right" w:pos="8640"/>
      </w:tabs>
    </w:pPr>
    <w:rPr>
      <w:sz w:val="20"/>
    </w:rPr>
  </w:style>
  <w:style w:type="character" w:customStyle="1" w:styleId="FooterChar">
    <w:name w:val="Footer Char"/>
    <w:basedOn w:val="DefaultParagraphFont"/>
    <w:link w:val="Footer"/>
    <w:uiPriority w:val="99"/>
    <w:rsid w:val="0087012A"/>
    <w:rPr>
      <w:szCs w:val="24"/>
    </w:rPr>
  </w:style>
  <w:style w:type="table" w:styleId="TableGrid">
    <w:name w:val="Table Grid"/>
    <w:basedOn w:val="TableNormal"/>
    <w:rsid w:val="00F9051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rsid w:val="00B046DF"/>
    <w:pPr>
      <w:spacing w:after="0"/>
    </w:pPr>
    <w:rPr>
      <w:b/>
    </w:rPr>
  </w:style>
  <w:style w:type="paragraph" w:styleId="TOC2">
    <w:name w:val="toc 2"/>
    <w:basedOn w:val="Normal"/>
    <w:next w:val="Normal"/>
    <w:autoRedefine/>
    <w:uiPriority w:val="39"/>
    <w:rsid w:val="00B046DF"/>
    <w:pPr>
      <w:spacing w:before="0" w:after="0"/>
      <w:ind w:left="200"/>
    </w:pPr>
    <w:rPr>
      <w:b/>
      <w:sz w:val="22"/>
      <w:szCs w:val="22"/>
    </w:rPr>
  </w:style>
  <w:style w:type="paragraph" w:styleId="TOC3">
    <w:name w:val="toc 3"/>
    <w:basedOn w:val="Normal"/>
    <w:next w:val="Normal"/>
    <w:autoRedefine/>
    <w:uiPriority w:val="39"/>
    <w:rsid w:val="00B046DF"/>
    <w:pPr>
      <w:spacing w:before="0" w:after="0"/>
      <w:ind w:left="400"/>
    </w:pPr>
    <w:rPr>
      <w:sz w:val="22"/>
      <w:szCs w:val="22"/>
    </w:rPr>
  </w:style>
  <w:style w:type="paragraph" w:styleId="TOC4">
    <w:name w:val="toc 4"/>
    <w:basedOn w:val="Normal"/>
    <w:next w:val="Normal"/>
    <w:autoRedefine/>
    <w:rsid w:val="00B046DF"/>
    <w:pPr>
      <w:spacing w:before="0" w:after="0"/>
      <w:ind w:left="600"/>
    </w:pPr>
    <w:rPr>
      <w:szCs w:val="20"/>
    </w:rPr>
  </w:style>
  <w:style w:type="paragraph" w:styleId="TOC5">
    <w:name w:val="toc 5"/>
    <w:basedOn w:val="Normal"/>
    <w:next w:val="Normal"/>
    <w:autoRedefine/>
    <w:rsid w:val="00B046DF"/>
    <w:pPr>
      <w:spacing w:before="0" w:after="0"/>
      <w:ind w:left="800"/>
    </w:pPr>
    <w:rPr>
      <w:szCs w:val="20"/>
    </w:rPr>
  </w:style>
  <w:style w:type="paragraph" w:styleId="TOC6">
    <w:name w:val="toc 6"/>
    <w:basedOn w:val="Normal"/>
    <w:next w:val="Normal"/>
    <w:autoRedefine/>
    <w:rsid w:val="00B046DF"/>
    <w:pPr>
      <w:spacing w:before="0" w:after="0"/>
      <w:ind w:left="1000"/>
    </w:pPr>
    <w:rPr>
      <w:szCs w:val="20"/>
    </w:rPr>
  </w:style>
  <w:style w:type="paragraph" w:styleId="TOC7">
    <w:name w:val="toc 7"/>
    <w:basedOn w:val="Normal"/>
    <w:next w:val="Normal"/>
    <w:autoRedefine/>
    <w:rsid w:val="00B046DF"/>
    <w:pPr>
      <w:spacing w:before="0" w:after="0"/>
      <w:ind w:left="1200"/>
    </w:pPr>
    <w:rPr>
      <w:szCs w:val="20"/>
    </w:rPr>
  </w:style>
  <w:style w:type="paragraph" w:styleId="TOC8">
    <w:name w:val="toc 8"/>
    <w:basedOn w:val="Normal"/>
    <w:next w:val="Normal"/>
    <w:autoRedefine/>
    <w:rsid w:val="00B046DF"/>
    <w:pPr>
      <w:spacing w:before="0" w:after="0"/>
      <w:ind w:left="1400"/>
    </w:pPr>
    <w:rPr>
      <w:szCs w:val="20"/>
    </w:rPr>
  </w:style>
  <w:style w:type="paragraph" w:styleId="TOC9">
    <w:name w:val="toc 9"/>
    <w:basedOn w:val="Normal"/>
    <w:next w:val="Normal"/>
    <w:autoRedefine/>
    <w:rsid w:val="00B046DF"/>
    <w:pPr>
      <w:spacing w:before="0" w:after="0"/>
      <w:ind w:left="1600"/>
    </w:pPr>
    <w:rPr>
      <w:szCs w:val="20"/>
    </w:rPr>
  </w:style>
  <w:style w:type="paragraph" w:styleId="BalloonText">
    <w:name w:val="Balloon Text"/>
    <w:basedOn w:val="Normal"/>
    <w:link w:val="BalloonTextChar"/>
    <w:rsid w:val="00CC2F91"/>
    <w:pPr>
      <w:spacing w:before="0" w:after="0"/>
    </w:pPr>
    <w:rPr>
      <w:rFonts w:ascii="Tahoma" w:hAnsi="Tahoma" w:cs="Tahoma"/>
      <w:sz w:val="16"/>
      <w:szCs w:val="16"/>
    </w:rPr>
  </w:style>
  <w:style w:type="character" w:customStyle="1" w:styleId="BalloonTextChar">
    <w:name w:val="Balloon Text Char"/>
    <w:basedOn w:val="DefaultParagraphFont"/>
    <w:link w:val="BalloonText"/>
    <w:rsid w:val="00CC2F91"/>
    <w:rPr>
      <w:rFonts w:ascii="Tahoma" w:hAnsi="Tahoma" w:cs="Tahoma"/>
      <w:sz w:val="16"/>
      <w:szCs w:val="16"/>
    </w:rPr>
  </w:style>
  <w:style w:type="character" w:styleId="Hyperlink">
    <w:name w:val="Hyperlink"/>
    <w:basedOn w:val="DefaultParagraphFont"/>
    <w:uiPriority w:val="99"/>
    <w:unhideWhenUsed/>
    <w:rsid w:val="005C6C53"/>
    <w:rPr>
      <w:color w:val="0000FF" w:themeColor="hyperlink"/>
      <w:u w:val="single"/>
    </w:rPr>
  </w:style>
  <w:style w:type="paragraph" w:styleId="Caption">
    <w:name w:val="caption"/>
    <w:basedOn w:val="Normal"/>
    <w:next w:val="Normal"/>
    <w:autoRedefine/>
    <w:rsid w:val="00F06E10"/>
    <w:pPr>
      <w:spacing w:before="0" w:after="200"/>
      <w:jc w:val="center"/>
    </w:pPr>
    <w:rPr>
      <w:b/>
      <w:bCs/>
      <w:sz w:val="20"/>
      <w:szCs w:val="18"/>
    </w:rPr>
  </w:style>
  <w:style w:type="paragraph" w:styleId="FootnoteText">
    <w:name w:val="footnote text"/>
    <w:basedOn w:val="Normal"/>
    <w:link w:val="FootnoteTextChar"/>
    <w:autoRedefine/>
    <w:rsid w:val="00EA4125"/>
    <w:pPr>
      <w:spacing w:before="0" w:after="0"/>
    </w:pPr>
    <w:rPr>
      <w:sz w:val="20"/>
    </w:rPr>
  </w:style>
  <w:style w:type="character" w:customStyle="1" w:styleId="FootnoteTextChar">
    <w:name w:val="Footnote Text Char"/>
    <w:basedOn w:val="DefaultParagraphFont"/>
    <w:link w:val="FootnoteText"/>
    <w:rsid w:val="00EA4125"/>
    <w:rPr>
      <w:rFonts w:ascii="Times New Roman" w:hAnsi="Times New Roman"/>
      <w:szCs w:val="24"/>
    </w:rPr>
  </w:style>
  <w:style w:type="character" w:styleId="FootnoteReference">
    <w:name w:val="footnote reference"/>
    <w:basedOn w:val="DefaultParagraphFont"/>
    <w:rsid w:val="00577DC0"/>
    <w:rPr>
      <w:rFonts w:ascii="Times New Roman" w:hAnsi="Times New Roman"/>
      <w:sz w:val="20"/>
      <w:vertAlign w:val="superscript"/>
    </w:rPr>
  </w:style>
  <w:style w:type="paragraph" w:styleId="ListParagraph">
    <w:name w:val="List Paragraph"/>
    <w:basedOn w:val="Normal"/>
    <w:uiPriority w:val="34"/>
    <w:qFormat/>
    <w:rsid w:val="00CD5D21"/>
    <w:pPr>
      <w:ind w:left="720"/>
      <w:contextualSpacing/>
    </w:pPr>
  </w:style>
  <w:style w:type="character" w:styleId="Strong">
    <w:name w:val="Strong"/>
    <w:basedOn w:val="DefaultParagraphFont"/>
    <w:uiPriority w:val="22"/>
    <w:qFormat/>
    <w:rsid w:val="008412D7"/>
    <w:rPr>
      <w:b/>
      <w:bCs/>
    </w:rPr>
  </w:style>
  <w:style w:type="paragraph" w:styleId="TableofFigures">
    <w:name w:val="table of figures"/>
    <w:basedOn w:val="Normal"/>
    <w:next w:val="Normal"/>
    <w:uiPriority w:val="99"/>
    <w:rsid w:val="00B55C61"/>
    <w:pPr>
      <w:spacing w:after="0"/>
    </w:pPr>
  </w:style>
  <w:style w:type="character" w:styleId="CommentReference">
    <w:name w:val="annotation reference"/>
    <w:basedOn w:val="DefaultParagraphFont"/>
    <w:rsid w:val="00590BC9"/>
    <w:rPr>
      <w:sz w:val="16"/>
      <w:szCs w:val="16"/>
    </w:rPr>
  </w:style>
  <w:style w:type="paragraph" w:styleId="CommentText">
    <w:name w:val="annotation text"/>
    <w:basedOn w:val="Normal"/>
    <w:link w:val="CommentTextChar"/>
    <w:rsid w:val="00590BC9"/>
    <w:rPr>
      <w:sz w:val="20"/>
      <w:szCs w:val="20"/>
    </w:rPr>
  </w:style>
  <w:style w:type="character" w:customStyle="1" w:styleId="CommentTextChar">
    <w:name w:val="Comment Text Char"/>
    <w:basedOn w:val="DefaultParagraphFont"/>
    <w:link w:val="CommentText"/>
    <w:rsid w:val="00590BC9"/>
    <w:rPr>
      <w:rFonts w:ascii="Times New Roman" w:hAnsi="Times New Roman"/>
    </w:rPr>
  </w:style>
  <w:style w:type="paragraph" w:styleId="CommentSubject">
    <w:name w:val="annotation subject"/>
    <w:basedOn w:val="CommentText"/>
    <w:next w:val="CommentText"/>
    <w:link w:val="CommentSubjectChar"/>
    <w:rsid w:val="00590BC9"/>
    <w:rPr>
      <w:b/>
      <w:bCs/>
    </w:rPr>
  </w:style>
  <w:style w:type="character" w:customStyle="1" w:styleId="CommentSubjectChar">
    <w:name w:val="Comment Subject Char"/>
    <w:basedOn w:val="CommentTextChar"/>
    <w:link w:val="CommentSubject"/>
    <w:rsid w:val="00590BC9"/>
    <w:rPr>
      <w:rFonts w:ascii="Times New Roman" w:hAnsi="Times New Roman"/>
      <w:b/>
      <w:bCs/>
    </w:rPr>
  </w:style>
  <w:style w:type="character" w:styleId="Emphasis">
    <w:name w:val="Emphasis"/>
    <w:basedOn w:val="DefaultParagraphFont"/>
    <w:uiPriority w:val="20"/>
    <w:qFormat/>
    <w:rsid w:val="001F4327"/>
    <w:rPr>
      <w:i/>
      <w:iCs/>
    </w:rPr>
  </w:style>
  <w:style w:type="table" w:styleId="LightList-Accent1">
    <w:name w:val="Light List Accent 1"/>
    <w:basedOn w:val="TableNormal"/>
    <w:rsid w:val="00A31BF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Theme">
    <w:name w:val="Table Theme"/>
    <w:basedOn w:val="TableNormal"/>
    <w:rsid w:val="00C63A9D"/>
    <w:pPr>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imple3">
    <w:name w:val="Table Simple 3"/>
    <w:basedOn w:val="TableNormal"/>
    <w:rsid w:val="00C63A9D"/>
    <w:pPr>
      <w:spacing w:before="120" w:after="12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8">
    <w:name w:val="Table Grid 8"/>
    <w:basedOn w:val="TableNormal"/>
    <w:rsid w:val="00C63A9D"/>
    <w:pPr>
      <w:spacing w:before="120" w:after="12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ui-title">
    <w:name w:val="ui-title"/>
    <w:basedOn w:val="DefaultParagraphFont"/>
    <w:rsid w:val="0067563C"/>
  </w:style>
  <w:style w:type="character" w:customStyle="1" w:styleId="sc11">
    <w:name w:val="sc11"/>
    <w:basedOn w:val="DefaultParagraphFont"/>
    <w:rsid w:val="007B2444"/>
    <w:rPr>
      <w:rFonts w:ascii="Courier New" w:hAnsi="Courier New" w:cs="Courier New" w:hint="default"/>
      <w:color w:val="0000FF"/>
      <w:sz w:val="20"/>
      <w:szCs w:val="20"/>
    </w:rPr>
  </w:style>
  <w:style w:type="character" w:customStyle="1" w:styleId="sc8">
    <w:name w:val="sc8"/>
    <w:basedOn w:val="DefaultParagraphFont"/>
    <w:rsid w:val="007B2444"/>
    <w:rPr>
      <w:rFonts w:ascii="Courier New" w:hAnsi="Courier New" w:cs="Courier New" w:hint="default"/>
      <w:color w:val="000000"/>
      <w:sz w:val="20"/>
      <w:szCs w:val="20"/>
    </w:rPr>
  </w:style>
  <w:style w:type="character" w:customStyle="1" w:styleId="sc4">
    <w:name w:val="sc4"/>
    <w:basedOn w:val="DefaultParagraphFont"/>
    <w:rsid w:val="007B2444"/>
    <w:rPr>
      <w:rFonts w:ascii="Courier New" w:hAnsi="Courier New" w:cs="Courier New" w:hint="default"/>
      <w:color w:val="000000"/>
      <w:sz w:val="20"/>
      <w:szCs w:val="20"/>
    </w:rPr>
  </w:style>
  <w:style w:type="character" w:customStyle="1" w:styleId="sc61">
    <w:name w:val="sc61"/>
    <w:basedOn w:val="DefaultParagraphFont"/>
    <w:rsid w:val="007B2444"/>
    <w:rPr>
      <w:rFonts w:ascii="Courier New" w:hAnsi="Courier New" w:cs="Courier New" w:hint="default"/>
      <w:b/>
      <w:bCs/>
      <w:color w:val="8000FF"/>
      <w:sz w:val="20"/>
      <w:szCs w:val="20"/>
    </w:rPr>
  </w:style>
  <w:style w:type="character" w:customStyle="1" w:styleId="sc31">
    <w:name w:val="sc31"/>
    <w:basedOn w:val="DefaultParagraphFont"/>
    <w:rsid w:val="007B2444"/>
    <w:rPr>
      <w:rFonts w:ascii="Courier New" w:hAnsi="Courier New" w:cs="Courier New" w:hint="default"/>
      <w:color w:val="FF0000"/>
      <w:sz w:val="20"/>
      <w:szCs w:val="20"/>
    </w:rPr>
  </w:style>
  <w:style w:type="character" w:customStyle="1" w:styleId="sc01">
    <w:name w:val="sc01"/>
    <w:basedOn w:val="DefaultParagraphFont"/>
    <w:rsid w:val="007B2444"/>
    <w:rPr>
      <w:rFonts w:ascii="Courier New" w:hAnsi="Courier New" w:cs="Courier New" w:hint="default"/>
      <w:b/>
      <w:bCs/>
      <w:color w:val="000000"/>
      <w:sz w:val="20"/>
      <w:szCs w:val="20"/>
    </w:rPr>
  </w:style>
  <w:style w:type="character" w:customStyle="1" w:styleId="sc101">
    <w:name w:val="sc101"/>
    <w:basedOn w:val="DefaultParagraphFont"/>
    <w:rsid w:val="007B2444"/>
    <w:rPr>
      <w:rFonts w:ascii="Courier New" w:hAnsi="Courier New" w:cs="Courier New" w:hint="default"/>
      <w:i/>
      <w:iCs/>
      <w:color w:val="000000"/>
      <w:sz w:val="20"/>
      <w:szCs w:val="20"/>
      <w:shd w:val="clear" w:color="auto" w:fill="FEFDE0"/>
    </w:rPr>
  </w:style>
  <w:style w:type="character" w:customStyle="1" w:styleId="sc91">
    <w:name w:val="sc91"/>
    <w:basedOn w:val="DefaultParagraphFont"/>
    <w:rsid w:val="007B2444"/>
    <w:rPr>
      <w:rFonts w:ascii="Courier New" w:hAnsi="Courier New" w:cs="Courier New" w:hint="default"/>
      <w:color w:val="008000"/>
      <w:sz w:val="20"/>
      <w:szCs w:val="20"/>
    </w:rPr>
  </w:style>
  <w:style w:type="paragraph" w:customStyle="1" w:styleId="Code">
    <w:name w:val="Code"/>
    <w:basedOn w:val="Normal"/>
    <w:link w:val="CodeChar"/>
    <w:rsid w:val="007B2444"/>
    <w:pPr>
      <w:shd w:val="clear" w:color="auto" w:fill="F2F2F2" w:themeFill="background1" w:themeFillShade="F2"/>
      <w:spacing w:before="0" w:after="0"/>
      <w:jc w:val="left"/>
    </w:pPr>
    <w:rPr>
      <w:rFonts w:ascii="Courier New" w:eastAsia="Times New Roman" w:hAnsi="Courier New" w:cs="Courier New"/>
      <w:color w:val="008000"/>
      <w:sz w:val="16"/>
      <w:szCs w:val="16"/>
    </w:rPr>
  </w:style>
  <w:style w:type="character" w:customStyle="1" w:styleId="sc51">
    <w:name w:val="sc51"/>
    <w:basedOn w:val="DefaultParagraphFont"/>
    <w:rsid w:val="007B2444"/>
    <w:rPr>
      <w:rFonts w:ascii="Courier New" w:hAnsi="Courier New" w:cs="Courier New" w:hint="default"/>
      <w:b/>
      <w:bCs/>
      <w:i/>
      <w:iCs/>
      <w:color w:val="000080"/>
      <w:sz w:val="20"/>
      <w:szCs w:val="20"/>
    </w:rPr>
  </w:style>
  <w:style w:type="character" w:customStyle="1" w:styleId="CodeChar">
    <w:name w:val="Code Char"/>
    <w:basedOn w:val="DefaultParagraphFont"/>
    <w:link w:val="Code"/>
    <w:rsid w:val="007B2444"/>
    <w:rPr>
      <w:rFonts w:ascii="Courier New" w:eastAsia="Times New Roman" w:hAnsi="Courier New" w:cs="Courier New"/>
      <w:color w:val="008000"/>
      <w:sz w:val="16"/>
      <w:szCs w:val="16"/>
      <w:shd w:val="clear" w:color="auto" w:fill="F2F2F2" w:themeFill="background1" w:themeFillShade="F2"/>
    </w:rPr>
  </w:style>
  <w:style w:type="character" w:customStyle="1" w:styleId="sc0">
    <w:name w:val="sc0"/>
    <w:basedOn w:val="DefaultParagraphFont"/>
    <w:rsid w:val="007B2444"/>
    <w:rPr>
      <w:rFonts w:ascii="Courier New" w:hAnsi="Courier New" w:cs="Courier New" w:hint="default"/>
      <w:color w:val="000000"/>
      <w:sz w:val="20"/>
      <w:szCs w:val="20"/>
    </w:rPr>
  </w:style>
  <w:style w:type="character" w:customStyle="1" w:styleId="sc12">
    <w:name w:val="sc12"/>
    <w:basedOn w:val="DefaultParagraphFont"/>
    <w:rsid w:val="007B2444"/>
    <w:rPr>
      <w:rFonts w:ascii="Courier New" w:hAnsi="Courier New" w:cs="Courier New" w:hint="default"/>
      <w:color w:val="008000"/>
      <w:sz w:val="20"/>
      <w:szCs w:val="20"/>
      <w:shd w:val="clear" w:color="auto" w:fill="F2F4FF"/>
    </w:rPr>
  </w:style>
  <w:style w:type="paragraph" w:customStyle="1" w:styleId="Code2">
    <w:name w:val="Code2"/>
    <w:basedOn w:val="Code"/>
    <w:link w:val="Code2Char"/>
    <w:qFormat/>
    <w:rsid w:val="009060F9"/>
    <w:rPr>
      <w:noProof/>
      <w:color w:val="000000"/>
    </w:rPr>
  </w:style>
  <w:style w:type="character" w:customStyle="1" w:styleId="sc41">
    <w:name w:val="sc41"/>
    <w:basedOn w:val="DefaultParagraphFont"/>
    <w:rsid w:val="009060F9"/>
    <w:rPr>
      <w:rFonts w:ascii="Courier New" w:hAnsi="Courier New" w:cs="Courier New" w:hint="default"/>
      <w:color w:val="FF0000"/>
      <w:sz w:val="20"/>
      <w:szCs w:val="20"/>
    </w:rPr>
  </w:style>
  <w:style w:type="character" w:customStyle="1" w:styleId="Code2Char">
    <w:name w:val="Code2 Char"/>
    <w:basedOn w:val="CodeChar"/>
    <w:link w:val="Code2"/>
    <w:rsid w:val="009060F9"/>
    <w:rPr>
      <w:rFonts w:ascii="Courier New" w:eastAsia="Times New Roman" w:hAnsi="Courier New" w:cs="Courier New"/>
      <w:noProof/>
      <w:color w:val="000000"/>
      <w:sz w:val="16"/>
      <w:szCs w:val="16"/>
      <w:shd w:val="clear" w:color="auto" w:fill="F2F2F2" w:themeFill="background1" w:themeFillShade="F2"/>
    </w:rPr>
  </w:style>
  <w:style w:type="character" w:customStyle="1" w:styleId="sc71">
    <w:name w:val="sc71"/>
    <w:basedOn w:val="DefaultParagraphFont"/>
    <w:rsid w:val="00891667"/>
    <w:rPr>
      <w:rFonts w:ascii="Courier New" w:hAnsi="Courier New" w:cs="Courier New" w:hint="default"/>
      <w:color w:val="808080"/>
      <w:sz w:val="20"/>
      <w:szCs w:val="20"/>
    </w:rPr>
  </w:style>
  <w:style w:type="paragraph" w:styleId="Revision">
    <w:name w:val="Revision"/>
    <w:hidden/>
    <w:semiHidden/>
    <w:rsid w:val="00711D54"/>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242425">
      <w:bodyDiv w:val="1"/>
      <w:marLeft w:val="0"/>
      <w:marRight w:val="0"/>
      <w:marTop w:val="0"/>
      <w:marBottom w:val="0"/>
      <w:divBdr>
        <w:top w:val="none" w:sz="0" w:space="0" w:color="auto"/>
        <w:left w:val="none" w:sz="0" w:space="0" w:color="auto"/>
        <w:bottom w:val="none" w:sz="0" w:space="0" w:color="auto"/>
        <w:right w:val="none" w:sz="0" w:space="0" w:color="auto"/>
      </w:divBdr>
      <w:divsChild>
        <w:div w:id="449517520">
          <w:marLeft w:val="0"/>
          <w:marRight w:val="0"/>
          <w:marTop w:val="0"/>
          <w:marBottom w:val="0"/>
          <w:divBdr>
            <w:top w:val="none" w:sz="0" w:space="0" w:color="auto"/>
            <w:left w:val="none" w:sz="0" w:space="0" w:color="auto"/>
            <w:bottom w:val="none" w:sz="0" w:space="0" w:color="auto"/>
            <w:right w:val="none" w:sz="0" w:space="0" w:color="auto"/>
          </w:divBdr>
        </w:div>
      </w:divsChild>
    </w:div>
    <w:div w:id="617569226">
      <w:bodyDiv w:val="1"/>
      <w:marLeft w:val="0"/>
      <w:marRight w:val="0"/>
      <w:marTop w:val="0"/>
      <w:marBottom w:val="0"/>
      <w:divBdr>
        <w:top w:val="none" w:sz="0" w:space="0" w:color="auto"/>
        <w:left w:val="none" w:sz="0" w:space="0" w:color="auto"/>
        <w:bottom w:val="none" w:sz="0" w:space="0" w:color="auto"/>
        <w:right w:val="none" w:sz="0" w:space="0" w:color="auto"/>
      </w:divBdr>
      <w:divsChild>
        <w:div w:id="1026325594">
          <w:marLeft w:val="0"/>
          <w:marRight w:val="0"/>
          <w:marTop w:val="0"/>
          <w:marBottom w:val="0"/>
          <w:divBdr>
            <w:top w:val="none" w:sz="0" w:space="0" w:color="auto"/>
            <w:left w:val="none" w:sz="0" w:space="0" w:color="auto"/>
            <w:bottom w:val="none" w:sz="0" w:space="0" w:color="auto"/>
            <w:right w:val="none" w:sz="0" w:space="0" w:color="auto"/>
          </w:divBdr>
        </w:div>
      </w:divsChild>
    </w:div>
    <w:div w:id="695424461">
      <w:bodyDiv w:val="1"/>
      <w:marLeft w:val="0"/>
      <w:marRight w:val="0"/>
      <w:marTop w:val="0"/>
      <w:marBottom w:val="0"/>
      <w:divBdr>
        <w:top w:val="none" w:sz="0" w:space="0" w:color="auto"/>
        <w:left w:val="none" w:sz="0" w:space="0" w:color="auto"/>
        <w:bottom w:val="none" w:sz="0" w:space="0" w:color="auto"/>
        <w:right w:val="none" w:sz="0" w:space="0" w:color="auto"/>
      </w:divBdr>
      <w:divsChild>
        <w:div w:id="846749757">
          <w:marLeft w:val="0"/>
          <w:marRight w:val="0"/>
          <w:marTop w:val="0"/>
          <w:marBottom w:val="0"/>
          <w:divBdr>
            <w:top w:val="none" w:sz="0" w:space="0" w:color="auto"/>
            <w:left w:val="none" w:sz="0" w:space="0" w:color="auto"/>
            <w:bottom w:val="none" w:sz="0" w:space="0" w:color="auto"/>
            <w:right w:val="none" w:sz="0" w:space="0" w:color="auto"/>
          </w:divBdr>
        </w:div>
      </w:divsChild>
    </w:div>
    <w:div w:id="792795124">
      <w:bodyDiv w:val="1"/>
      <w:marLeft w:val="0"/>
      <w:marRight w:val="0"/>
      <w:marTop w:val="0"/>
      <w:marBottom w:val="0"/>
      <w:divBdr>
        <w:top w:val="none" w:sz="0" w:space="0" w:color="auto"/>
        <w:left w:val="none" w:sz="0" w:space="0" w:color="auto"/>
        <w:bottom w:val="none" w:sz="0" w:space="0" w:color="auto"/>
        <w:right w:val="none" w:sz="0" w:space="0" w:color="auto"/>
      </w:divBdr>
      <w:divsChild>
        <w:div w:id="520709078">
          <w:marLeft w:val="0"/>
          <w:marRight w:val="0"/>
          <w:marTop w:val="0"/>
          <w:marBottom w:val="0"/>
          <w:divBdr>
            <w:top w:val="none" w:sz="0" w:space="0" w:color="auto"/>
            <w:left w:val="none" w:sz="0" w:space="0" w:color="auto"/>
            <w:bottom w:val="none" w:sz="0" w:space="0" w:color="auto"/>
            <w:right w:val="none" w:sz="0" w:space="0" w:color="auto"/>
          </w:divBdr>
        </w:div>
      </w:divsChild>
    </w:div>
    <w:div w:id="831407565">
      <w:bodyDiv w:val="1"/>
      <w:marLeft w:val="0"/>
      <w:marRight w:val="0"/>
      <w:marTop w:val="0"/>
      <w:marBottom w:val="0"/>
      <w:divBdr>
        <w:top w:val="none" w:sz="0" w:space="0" w:color="auto"/>
        <w:left w:val="none" w:sz="0" w:space="0" w:color="auto"/>
        <w:bottom w:val="none" w:sz="0" w:space="0" w:color="auto"/>
        <w:right w:val="none" w:sz="0" w:space="0" w:color="auto"/>
      </w:divBdr>
      <w:divsChild>
        <w:div w:id="936449067">
          <w:marLeft w:val="0"/>
          <w:marRight w:val="0"/>
          <w:marTop w:val="0"/>
          <w:marBottom w:val="0"/>
          <w:divBdr>
            <w:top w:val="none" w:sz="0" w:space="0" w:color="auto"/>
            <w:left w:val="none" w:sz="0" w:space="0" w:color="auto"/>
            <w:bottom w:val="none" w:sz="0" w:space="0" w:color="auto"/>
            <w:right w:val="none" w:sz="0" w:space="0" w:color="auto"/>
          </w:divBdr>
        </w:div>
      </w:divsChild>
    </w:div>
    <w:div w:id="975257803">
      <w:bodyDiv w:val="1"/>
      <w:marLeft w:val="0"/>
      <w:marRight w:val="0"/>
      <w:marTop w:val="0"/>
      <w:marBottom w:val="0"/>
      <w:divBdr>
        <w:top w:val="none" w:sz="0" w:space="0" w:color="auto"/>
        <w:left w:val="none" w:sz="0" w:space="0" w:color="auto"/>
        <w:bottom w:val="none" w:sz="0" w:space="0" w:color="auto"/>
        <w:right w:val="none" w:sz="0" w:space="0" w:color="auto"/>
      </w:divBdr>
      <w:divsChild>
        <w:div w:id="555969638">
          <w:marLeft w:val="0"/>
          <w:marRight w:val="0"/>
          <w:marTop w:val="0"/>
          <w:marBottom w:val="0"/>
          <w:divBdr>
            <w:top w:val="none" w:sz="0" w:space="0" w:color="auto"/>
            <w:left w:val="none" w:sz="0" w:space="0" w:color="auto"/>
            <w:bottom w:val="none" w:sz="0" w:space="0" w:color="auto"/>
            <w:right w:val="none" w:sz="0" w:space="0" w:color="auto"/>
          </w:divBdr>
        </w:div>
      </w:divsChild>
    </w:div>
    <w:div w:id="1210646711">
      <w:bodyDiv w:val="1"/>
      <w:marLeft w:val="0"/>
      <w:marRight w:val="0"/>
      <w:marTop w:val="0"/>
      <w:marBottom w:val="0"/>
      <w:divBdr>
        <w:top w:val="none" w:sz="0" w:space="0" w:color="auto"/>
        <w:left w:val="none" w:sz="0" w:space="0" w:color="auto"/>
        <w:bottom w:val="none" w:sz="0" w:space="0" w:color="auto"/>
        <w:right w:val="none" w:sz="0" w:space="0" w:color="auto"/>
      </w:divBdr>
      <w:divsChild>
        <w:div w:id="2113357540">
          <w:marLeft w:val="0"/>
          <w:marRight w:val="0"/>
          <w:marTop w:val="0"/>
          <w:marBottom w:val="0"/>
          <w:divBdr>
            <w:top w:val="none" w:sz="0" w:space="0" w:color="auto"/>
            <w:left w:val="none" w:sz="0" w:space="0" w:color="auto"/>
            <w:bottom w:val="none" w:sz="0" w:space="0" w:color="auto"/>
            <w:right w:val="none" w:sz="0" w:space="0" w:color="auto"/>
          </w:divBdr>
        </w:div>
      </w:divsChild>
    </w:div>
    <w:div w:id="1233537812">
      <w:bodyDiv w:val="1"/>
      <w:marLeft w:val="0"/>
      <w:marRight w:val="0"/>
      <w:marTop w:val="0"/>
      <w:marBottom w:val="0"/>
      <w:divBdr>
        <w:top w:val="none" w:sz="0" w:space="0" w:color="auto"/>
        <w:left w:val="none" w:sz="0" w:space="0" w:color="auto"/>
        <w:bottom w:val="none" w:sz="0" w:space="0" w:color="auto"/>
        <w:right w:val="none" w:sz="0" w:space="0" w:color="auto"/>
      </w:divBdr>
      <w:divsChild>
        <w:div w:id="1807627516">
          <w:marLeft w:val="0"/>
          <w:marRight w:val="0"/>
          <w:marTop w:val="0"/>
          <w:marBottom w:val="0"/>
          <w:divBdr>
            <w:top w:val="none" w:sz="0" w:space="0" w:color="auto"/>
            <w:left w:val="none" w:sz="0" w:space="0" w:color="auto"/>
            <w:bottom w:val="none" w:sz="0" w:space="0" w:color="auto"/>
            <w:right w:val="none" w:sz="0" w:space="0" w:color="auto"/>
          </w:divBdr>
        </w:div>
      </w:divsChild>
    </w:div>
    <w:div w:id="1357003470">
      <w:bodyDiv w:val="1"/>
      <w:marLeft w:val="0"/>
      <w:marRight w:val="0"/>
      <w:marTop w:val="0"/>
      <w:marBottom w:val="0"/>
      <w:divBdr>
        <w:top w:val="none" w:sz="0" w:space="0" w:color="auto"/>
        <w:left w:val="none" w:sz="0" w:space="0" w:color="auto"/>
        <w:bottom w:val="none" w:sz="0" w:space="0" w:color="auto"/>
        <w:right w:val="none" w:sz="0" w:space="0" w:color="auto"/>
      </w:divBdr>
    </w:div>
    <w:div w:id="1410417939">
      <w:bodyDiv w:val="1"/>
      <w:marLeft w:val="0"/>
      <w:marRight w:val="0"/>
      <w:marTop w:val="0"/>
      <w:marBottom w:val="0"/>
      <w:divBdr>
        <w:top w:val="none" w:sz="0" w:space="0" w:color="auto"/>
        <w:left w:val="none" w:sz="0" w:space="0" w:color="auto"/>
        <w:bottom w:val="none" w:sz="0" w:space="0" w:color="auto"/>
        <w:right w:val="none" w:sz="0" w:space="0" w:color="auto"/>
      </w:divBdr>
      <w:divsChild>
        <w:div w:id="1003633050">
          <w:marLeft w:val="0"/>
          <w:marRight w:val="0"/>
          <w:marTop w:val="0"/>
          <w:marBottom w:val="0"/>
          <w:divBdr>
            <w:top w:val="none" w:sz="0" w:space="0" w:color="auto"/>
            <w:left w:val="none" w:sz="0" w:space="0" w:color="auto"/>
            <w:bottom w:val="none" w:sz="0" w:space="0" w:color="auto"/>
            <w:right w:val="none" w:sz="0" w:space="0" w:color="auto"/>
          </w:divBdr>
        </w:div>
      </w:divsChild>
    </w:div>
    <w:div w:id="1768116557">
      <w:bodyDiv w:val="1"/>
      <w:marLeft w:val="0"/>
      <w:marRight w:val="0"/>
      <w:marTop w:val="0"/>
      <w:marBottom w:val="0"/>
      <w:divBdr>
        <w:top w:val="none" w:sz="0" w:space="0" w:color="auto"/>
        <w:left w:val="none" w:sz="0" w:space="0" w:color="auto"/>
        <w:bottom w:val="none" w:sz="0" w:space="0" w:color="auto"/>
        <w:right w:val="none" w:sz="0" w:space="0" w:color="auto"/>
      </w:divBdr>
      <w:divsChild>
        <w:div w:id="656346983">
          <w:marLeft w:val="0"/>
          <w:marRight w:val="0"/>
          <w:marTop w:val="0"/>
          <w:marBottom w:val="0"/>
          <w:divBdr>
            <w:top w:val="none" w:sz="0" w:space="0" w:color="auto"/>
            <w:left w:val="none" w:sz="0" w:space="0" w:color="auto"/>
            <w:bottom w:val="none" w:sz="0" w:space="0" w:color="auto"/>
            <w:right w:val="none" w:sz="0" w:space="0" w:color="auto"/>
          </w:divBdr>
        </w:div>
      </w:divsChild>
    </w:div>
    <w:div w:id="1815609693">
      <w:bodyDiv w:val="1"/>
      <w:marLeft w:val="0"/>
      <w:marRight w:val="0"/>
      <w:marTop w:val="0"/>
      <w:marBottom w:val="0"/>
      <w:divBdr>
        <w:top w:val="none" w:sz="0" w:space="0" w:color="auto"/>
        <w:left w:val="none" w:sz="0" w:space="0" w:color="auto"/>
        <w:bottom w:val="none" w:sz="0" w:space="0" w:color="auto"/>
        <w:right w:val="none" w:sz="0" w:space="0" w:color="auto"/>
      </w:divBdr>
      <w:divsChild>
        <w:div w:id="32965485">
          <w:marLeft w:val="0"/>
          <w:marRight w:val="0"/>
          <w:marTop w:val="0"/>
          <w:marBottom w:val="0"/>
          <w:divBdr>
            <w:top w:val="none" w:sz="0" w:space="0" w:color="auto"/>
            <w:left w:val="none" w:sz="0" w:space="0" w:color="auto"/>
            <w:bottom w:val="none" w:sz="0" w:space="0" w:color="auto"/>
            <w:right w:val="none" w:sz="0" w:space="0" w:color="auto"/>
          </w:divBdr>
          <w:divsChild>
            <w:div w:id="903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8423">
      <w:bodyDiv w:val="1"/>
      <w:marLeft w:val="0"/>
      <w:marRight w:val="0"/>
      <w:marTop w:val="0"/>
      <w:marBottom w:val="0"/>
      <w:divBdr>
        <w:top w:val="none" w:sz="0" w:space="0" w:color="auto"/>
        <w:left w:val="none" w:sz="0" w:space="0" w:color="auto"/>
        <w:bottom w:val="none" w:sz="0" w:space="0" w:color="auto"/>
        <w:right w:val="none" w:sz="0" w:space="0" w:color="auto"/>
      </w:divBdr>
      <w:divsChild>
        <w:div w:id="1458256399">
          <w:marLeft w:val="0"/>
          <w:marRight w:val="0"/>
          <w:marTop w:val="0"/>
          <w:marBottom w:val="0"/>
          <w:divBdr>
            <w:top w:val="none" w:sz="0" w:space="0" w:color="auto"/>
            <w:left w:val="none" w:sz="0" w:space="0" w:color="auto"/>
            <w:bottom w:val="none" w:sz="0" w:space="0" w:color="auto"/>
            <w:right w:val="none" w:sz="0" w:space="0" w:color="auto"/>
          </w:divBdr>
        </w:div>
      </w:divsChild>
    </w:div>
    <w:div w:id="1951084002">
      <w:bodyDiv w:val="1"/>
      <w:marLeft w:val="0"/>
      <w:marRight w:val="0"/>
      <w:marTop w:val="0"/>
      <w:marBottom w:val="0"/>
      <w:divBdr>
        <w:top w:val="none" w:sz="0" w:space="0" w:color="auto"/>
        <w:left w:val="none" w:sz="0" w:space="0" w:color="auto"/>
        <w:bottom w:val="none" w:sz="0" w:space="0" w:color="auto"/>
        <w:right w:val="none" w:sz="0" w:space="0" w:color="auto"/>
      </w:divBdr>
      <w:divsChild>
        <w:div w:id="1918518760">
          <w:marLeft w:val="0"/>
          <w:marRight w:val="0"/>
          <w:marTop w:val="0"/>
          <w:marBottom w:val="0"/>
          <w:divBdr>
            <w:top w:val="none" w:sz="0" w:space="0" w:color="auto"/>
            <w:left w:val="none" w:sz="0" w:space="0" w:color="auto"/>
            <w:bottom w:val="none" w:sz="0" w:space="0" w:color="auto"/>
            <w:right w:val="none" w:sz="0" w:space="0" w:color="auto"/>
          </w:divBdr>
        </w:div>
      </w:divsChild>
    </w:div>
    <w:div w:id="2055539329">
      <w:bodyDiv w:val="1"/>
      <w:marLeft w:val="0"/>
      <w:marRight w:val="0"/>
      <w:marTop w:val="0"/>
      <w:marBottom w:val="0"/>
      <w:divBdr>
        <w:top w:val="none" w:sz="0" w:space="0" w:color="auto"/>
        <w:left w:val="none" w:sz="0" w:space="0" w:color="auto"/>
        <w:bottom w:val="none" w:sz="0" w:space="0" w:color="auto"/>
        <w:right w:val="none" w:sz="0" w:space="0" w:color="auto"/>
      </w:divBdr>
      <w:divsChild>
        <w:div w:id="895551138">
          <w:marLeft w:val="0"/>
          <w:marRight w:val="0"/>
          <w:marTop w:val="0"/>
          <w:marBottom w:val="0"/>
          <w:divBdr>
            <w:top w:val="none" w:sz="0" w:space="0" w:color="auto"/>
            <w:left w:val="none" w:sz="0" w:space="0" w:color="auto"/>
            <w:bottom w:val="none" w:sz="0" w:space="0" w:color="auto"/>
            <w:right w:val="none" w:sz="0" w:space="0" w:color="auto"/>
          </w:divBdr>
          <w:divsChild>
            <w:div w:id="139284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696">
      <w:bodyDiv w:val="1"/>
      <w:marLeft w:val="0"/>
      <w:marRight w:val="0"/>
      <w:marTop w:val="0"/>
      <w:marBottom w:val="0"/>
      <w:divBdr>
        <w:top w:val="none" w:sz="0" w:space="0" w:color="auto"/>
        <w:left w:val="none" w:sz="0" w:space="0" w:color="auto"/>
        <w:bottom w:val="none" w:sz="0" w:space="0" w:color="auto"/>
        <w:right w:val="none" w:sz="0" w:space="0" w:color="auto"/>
      </w:divBdr>
      <w:divsChild>
        <w:div w:id="1792240067">
          <w:marLeft w:val="0"/>
          <w:marRight w:val="0"/>
          <w:marTop w:val="0"/>
          <w:marBottom w:val="0"/>
          <w:divBdr>
            <w:top w:val="none" w:sz="0" w:space="0" w:color="auto"/>
            <w:left w:val="none" w:sz="0" w:space="0" w:color="auto"/>
            <w:bottom w:val="none" w:sz="0" w:space="0" w:color="auto"/>
            <w:right w:val="none" w:sz="0" w:space="0" w:color="auto"/>
          </w:divBdr>
          <w:divsChild>
            <w:div w:id="39173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9591">
      <w:bodyDiv w:val="1"/>
      <w:marLeft w:val="0"/>
      <w:marRight w:val="0"/>
      <w:marTop w:val="0"/>
      <w:marBottom w:val="0"/>
      <w:divBdr>
        <w:top w:val="none" w:sz="0" w:space="0" w:color="auto"/>
        <w:left w:val="none" w:sz="0" w:space="0" w:color="auto"/>
        <w:bottom w:val="none" w:sz="0" w:space="0" w:color="auto"/>
        <w:right w:val="none" w:sz="0" w:space="0" w:color="auto"/>
      </w:divBdr>
      <w:divsChild>
        <w:div w:id="127097161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ata.gent.be/datasets/parkeergarages" TargetMode="External"/><Relationship Id="rId4" Type="http://schemas.openxmlformats.org/officeDocument/2006/relationships/settings" Target="settings.xml"/><Relationship Id="rId9" Type="http://schemas.openxmlformats.org/officeDocument/2006/relationships/hyperlink" Target="http://www.w3.org/2010/POI/documents/Core/core-20111216.html"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oleObject" Target="embeddings/oleObject1.bin"/><Relationship Id="rId1" Type="http://schemas.openxmlformats.org/officeDocument/2006/relationships/image" Target="media/image3.wmf"/></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oleObject" Target="embeddings/oleObject2.bin"/><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practice\Desktop\EPIC%20DELIVERABL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2FD456-E6B2-4EA4-9FC0-9FB2845B1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EPIC DELIVERABLE Template.dotx</Template>
  <TotalTime>37</TotalTime>
  <Pages>12</Pages>
  <Words>2814</Words>
  <Characters>16043</Characters>
  <Application>Microsoft Office Word</Application>
  <DocSecurity>0</DocSecurity>
  <Lines>133</Lines>
  <Paragraphs>37</Paragraphs>
  <ScaleCrop>false</ScaleCrop>
  <HeadingPairs>
    <vt:vector size="8" baseType="variant">
      <vt:variant>
        <vt:lpstr>Title</vt:lpstr>
      </vt:variant>
      <vt:variant>
        <vt:i4>1</vt:i4>
      </vt:variant>
      <vt:variant>
        <vt:lpstr>Τίτλος</vt:lpstr>
      </vt:variant>
      <vt:variant>
        <vt:i4>1</vt:i4>
      </vt:variant>
      <vt:variant>
        <vt:lpstr>Titolo</vt:lpstr>
      </vt:variant>
      <vt:variant>
        <vt:i4>1</vt:i4>
      </vt:variant>
      <vt:variant>
        <vt:lpstr>Titel</vt:lpstr>
      </vt:variant>
      <vt:variant>
        <vt:i4>1</vt:i4>
      </vt:variant>
    </vt:vector>
  </HeadingPairs>
  <TitlesOfParts>
    <vt:vector size="4" baseType="lpstr">
      <vt:lpstr>Deliverable Template</vt:lpstr>
      <vt:lpstr>Deliverable Template</vt:lpstr>
      <vt:lpstr>Deliverable Template</vt:lpstr>
      <vt:lpstr/>
    </vt:vector>
  </TitlesOfParts>
  <Company>CITADEL</Company>
  <LinksUpToDate>false</LinksUpToDate>
  <CharactersWithSpaces>18820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Template</dc:title>
  <dc:creator>Hugo Kerschot</dc:creator>
  <cp:lastModifiedBy>Leonidas Kallipolitis</cp:lastModifiedBy>
  <cp:revision>16</cp:revision>
  <cp:lastPrinted>2012-10-01T12:15:00Z</cp:lastPrinted>
  <dcterms:created xsi:type="dcterms:W3CDTF">2012-11-29T12:14:00Z</dcterms:created>
  <dcterms:modified xsi:type="dcterms:W3CDTF">2013-04-18T09:10:00Z</dcterms:modified>
</cp:coreProperties>
</file>